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1CF" w:rsidRDefault="00C141CF" w:rsidP="00C141CF">
      <w:pPr>
        <w:pStyle w:val="a3"/>
      </w:pPr>
    </w:p>
    <w:p w:rsidR="00C141CF" w:rsidRDefault="00C141CF" w:rsidP="00C141CF">
      <w:pPr>
        <w:pStyle w:val="a3"/>
      </w:pPr>
    </w:p>
    <w:p w:rsidR="00C141CF" w:rsidRDefault="00C141CF" w:rsidP="00C141CF">
      <w:pPr>
        <w:pStyle w:val="a3"/>
      </w:pPr>
    </w:p>
    <w:p w:rsidR="00C141CF" w:rsidRDefault="00C141CF" w:rsidP="00C141CF">
      <w:pPr>
        <w:pStyle w:val="a3"/>
      </w:pPr>
    </w:p>
    <w:p w:rsidR="00C141CF" w:rsidRDefault="00C141CF" w:rsidP="00C141CF">
      <w:pPr>
        <w:pStyle w:val="a3"/>
      </w:pPr>
    </w:p>
    <w:p w:rsidR="00C141CF" w:rsidRDefault="00C141CF" w:rsidP="00C141CF">
      <w:pPr>
        <w:pStyle w:val="a3"/>
      </w:pPr>
    </w:p>
    <w:p w:rsidR="00C141CF" w:rsidRDefault="00C141CF" w:rsidP="00C141CF">
      <w:pPr>
        <w:pStyle w:val="a3"/>
      </w:pPr>
    </w:p>
    <w:p w:rsidR="00C141CF" w:rsidRDefault="00C141CF" w:rsidP="00C141CF"/>
    <w:p w:rsidR="00C141CF" w:rsidRDefault="00C141CF" w:rsidP="00C141CF"/>
    <w:p w:rsidR="00C141CF" w:rsidRDefault="002278B8" w:rsidP="00C141CF">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42.2pt;height:76.75pt" fillcolor="#369" stroked="f">
            <v:shadow on="t" color="#b2b2b2" opacity="52429f" offset="3pt"/>
            <v:textpath style="font-family:&quot;Times New Roman&quot;;v-text-kern:t" trim="t" fitpath="t" string="Word Generator"/>
          </v:shape>
        </w:pict>
      </w:r>
    </w:p>
    <w:p w:rsidR="00C141CF" w:rsidRDefault="00C141CF" w:rsidP="002708B5">
      <w:pPr>
        <w:rPr>
          <w:sz w:val="48"/>
        </w:rPr>
      </w:pPr>
    </w:p>
    <w:p w:rsidR="002708B5" w:rsidRPr="002708B5" w:rsidRDefault="002708B5" w:rsidP="002708B5">
      <w:pPr>
        <w:rPr>
          <w:sz w:val="48"/>
        </w:rPr>
      </w:pPr>
    </w:p>
    <w:p w:rsidR="00C141CF" w:rsidRPr="00C141CF" w:rsidRDefault="002278B8" w:rsidP="00C141CF">
      <w:pPr>
        <w:pStyle w:val="a3"/>
        <w:jc w:val="center"/>
        <w:rPr>
          <w:color w:val="FFFFFF" w:themeColor="background1"/>
          <w:sz w:val="44"/>
        </w:rPr>
      </w:pPr>
      <w:r w:rsidRPr="002278B8">
        <w:rPr>
          <w:noProof/>
          <w:sz w:val="48"/>
        </w:rPr>
        <w:pict>
          <v:shapetype id="_x0000_t202" coordsize="21600,21600" o:spt="202" path="m,l,21600r21600,l21600,xe">
            <v:stroke joinstyle="miter"/>
            <v:path gradientshapeok="t" o:connecttype="rect"/>
          </v:shapetype>
          <v:shape id="_x0000_s1027" type="#_x0000_t202" style="position:absolute;left:0;text-align:left;margin-left:59.1pt;margin-top:.05pt;width:338.95pt;height:33.95pt;z-index:251658240" fillcolor="#17365d [2415]" strokecolor="#c00000">
            <v:textbox>
              <w:txbxContent>
                <w:p w:rsidR="002708B5" w:rsidRPr="002708B5" w:rsidRDefault="002708B5" w:rsidP="002708B5">
                  <w:pPr>
                    <w:jc w:val="center"/>
                    <w:rPr>
                      <w:color w:val="FFFFFF" w:themeColor="background1"/>
                    </w:rPr>
                  </w:pPr>
                  <w:r w:rsidRPr="002708B5">
                    <w:rPr>
                      <w:color w:val="FFFFFF" w:themeColor="background1"/>
                      <w:sz w:val="44"/>
                    </w:rPr>
                    <w:sym w:font="Wingdings" w:char="F06C"/>
                  </w:r>
                  <w:r w:rsidRPr="002708B5">
                    <w:rPr>
                      <w:color w:val="FFFFFF" w:themeColor="background1"/>
                      <w:sz w:val="44"/>
                    </w:rPr>
                    <w:sym w:font="Wingdings" w:char="F06C"/>
                  </w:r>
                  <w:r w:rsidRPr="002708B5">
                    <w:rPr>
                      <w:color w:val="FFFFFF" w:themeColor="background1"/>
                      <w:sz w:val="44"/>
                    </w:rPr>
                    <w:sym w:font="Wingdings" w:char="F06C"/>
                  </w:r>
                  <w:r w:rsidR="00A1012D">
                    <w:rPr>
                      <w:color w:val="FFFFFF" w:themeColor="background1"/>
                      <w:sz w:val="44"/>
                    </w:rPr>
                    <w:t xml:space="preserve">  </w:t>
                  </w:r>
                  <w:r w:rsidRPr="002708B5">
                    <w:rPr>
                      <w:color w:val="FFFFFF" w:themeColor="background1"/>
                      <w:sz w:val="44"/>
                    </w:rPr>
                    <w:t xml:space="preserve"> Explanatory Note</w:t>
                  </w:r>
                  <w:r w:rsidR="00A1012D">
                    <w:rPr>
                      <w:color w:val="FFFFFF" w:themeColor="background1"/>
                      <w:sz w:val="44"/>
                    </w:rPr>
                    <w:t xml:space="preserve">  </w:t>
                  </w:r>
                  <w:r w:rsidRPr="002708B5">
                    <w:rPr>
                      <w:color w:val="FFFFFF" w:themeColor="background1"/>
                      <w:sz w:val="44"/>
                    </w:rPr>
                    <w:t xml:space="preserve"> </w:t>
                  </w:r>
                  <w:r w:rsidRPr="002708B5">
                    <w:rPr>
                      <w:color w:val="FFFFFF" w:themeColor="background1"/>
                      <w:sz w:val="44"/>
                    </w:rPr>
                    <w:sym w:font="Wingdings" w:char="F06C"/>
                  </w:r>
                  <w:r w:rsidRPr="002708B5">
                    <w:rPr>
                      <w:color w:val="FFFFFF" w:themeColor="background1"/>
                      <w:sz w:val="44"/>
                    </w:rPr>
                    <w:sym w:font="Wingdings" w:char="F06C"/>
                  </w:r>
                  <w:r w:rsidRPr="002708B5">
                    <w:rPr>
                      <w:color w:val="FFFFFF" w:themeColor="background1"/>
                      <w:sz w:val="44"/>
                    </w:rPr>
                    <w:sym w:font="Wingdings" w:char="F06C"/>
                  </w:r>
                </w:p>
                <w:p w:rsidR="002708B5" w:rsidRDefault="002708B5" w:rsidP="002708B5">
                  <w:pPr>
                    <w:jc w:val="center"/>
                  </w:pPr>
                </w:p>
              </w:txbxContent>
            </v:textbox>
          </v:shape>
        </w:pict>
      </w:r>
      <w:r w:rsidR="00C141CF">
        <w:rPr>
          <w:color w:val="FFFFFF" w:themeColor="background1"/>
          <w:sz w:val="44"/>
        </w:rPr>
        <w:t xml:space="preserve">   </w:t>
      </w:r>
    </w:p>
    <w:p w:rsidR="00C141CF" w:rsidRDefault="00C141CF" w:rsidP="00C141CF">
      <w:pPr>
        <w:pStyle w:val="a3"/>
      </w:pPr>
    </w:p>
    <w:p w:rsidR="00C141CF" w:rsidRDefault="00C141CF" w:rsidP="00C141CF">
      <w:pPr>
        <w:pStyle w:val="a3"/>
      </w:pPr>
    </w:p>
    <w:p w:rsidR="00C141CF" w:rsidRDefault="00C141CF" w:rsidP="00C141CF">
      <w:pPr>
        <w:pStyle w:val="a3"/>
      </w:pPr>
    </w:p>
    <w:p w:rsidR="002708B5" w:rsidRDefault="002708B5" w:rsidP="00C141CF">
      <w:pPr>
        <w:pStyle w:val="a3"/>
      </w:pPr>
    </w:p>
    <w:p w:rsidR="00C141CF" w:rsidRDefault="00C141CF" w:rsidP="00C141CF">
      <w:pPr>
        <w:pStyle w:val="a3"/>
      </w:pPr>
    </w:p>
    <w:p w:rsidR="00C141CF" w:rsidRDefault="00C141CF" w:rsidP="00C141CF">
      <w:pPr>
        <w:pStyle w:val="a3"/>
      </w:pPr>
    </w:p>
    <w:p w:rsidR="00C141CF" w:rsidRDefault="00C141CF" w:rsidP="00C141CF">
      <w:pPr>
        <w:pStyle w:val="a3"/>
      </w:pPr>
    </w:p>
    <w:p w:rsidR="00C141CF" w:rsidRPr="002708B5" w:rsidRDefault="00C141CF" w:rsidP="002708B5">
      <w:pPr>
        <w:pStyle w:val="a3"/>
        <w:jc w:val="center"/>
        <w:rPr>
          <w:i/>
          <w:iCs/>
          <w:sz w:val="24"/>
          <w:szCs w:val="24"/>
        </w:rPr>
      </w:pPr>
      <w:r w:rsidRPr="002708B5">
        <w:rPr>
          <w:i/>
          <w:iCs/>
          <w:sz w:val="24"/>
          <w:szCs w:val="24"/>
        </w:rPr>
        <w:t xml:space="preserve">Word generator is written by Andreas </w:t>
      </w:r>
      <w:proofErr w:type="spellStart"/>
      <w:r w:rsidRPr="002708B5">
        <w:rPr>
          <w:i/>
          <w:iCs/>
          <w:sz w:val="24"/>
          <w:szCs w:val="24"/>
        </w:rPr>
        <w:t>Scherbakov</w:t>
      </w:r>
      <w:proofErr w:type="spellEnd"/>
      <w:r w:rsidRPr="002708B5">
        <w:rPr>
          <w:i/>
          <w:iCs/>
          <w:sz w:val="24"/>
          <w:szCs w:val="24"/>
        </w:rPr>
        <w:t xml:space="preserve"> as part of a project run by Nick </w:t>
      </w:r>
      <w:proofErr w:type="spellStart"/>
      <w:r w:rsidRPr="002708B5">
        <w:rPr>
          <w:i/>
          <w:iCs/>
          <w:sz w:val="24"/>
          <w:szCs w:val="24"/>
        </w:rPr>
        <w:t>Thieberger</w:t>
      </w:r>
      <w:proofErr w:type="spellEnd"/>
      <w:r w:rsidRPr="002708B5">
        <w:rPr>
          <w:i/>
          <w:iCs/>
          <w:sz w:val="24"/>
          <w:szCs w:val="24"/>
        </w:rPr>
        <w:t xml:space="preserve"> with funding from ARC Future Fellowship (FT140100214)</w:t>
      </w:r>
    </w:p>
    <w:p w:rsidR="00A1012D" w:rsidRDefault="00A1012D" w:rsidP="00A1012D">
      <w:pPr>
        <w:jc w:val="center"/>
        <w:rPr>
          <w:sz w:val="24"/>
          <w:szCs w:val="24"/>
        </w:rPr>
      </w:pPr>
    </w:p>
    <w:p w:rsidR="00A1012D" w:rsidRDefault="00A1012D" w:rsidP="00A1012D">
      <w:pPr>
        <w:jc w:val="center"/>
        <w:rPr>
          <w:sz w:val="24"/>
          <w:szCs w:val="24"/>
        </w:rPr>
      </w:pPr>
    </w:p>
    <w:p w:rsidR="00C141CF" w:rsidRPr="00276BF3" w:rsidRDefault="00C141CF" w:rsidP="00A1012D">
      <w:pPr>
        <w:jc w:val="center"/>
        <w:rPr>
          <w:rFonts w:ascii="AlternateGothic2 BT" w:hAnsi="AlternateGothic2 BT"/>
          <w:sz w:val="24"/>
          <w:szCs w:val="24"/>
        </w:rPr>
      </w:pPr>
      <w:r w:rsidRPr="00276BF3">
        <w:rPr>
          <w:rFonts w:ascii="AlternateGothic2 BT" w:hAnsi="AlternateGothic2 BT"/>
          <w:sz w:val="24"/>
          <w:szCs w:val="24"/>
        </w:rPr>
        <w:t>Melbourne, 2015</w:t>
      </w:r>
    </w:p>
    <w:p w:rsidR="00C141CF" w:rsidRDefault="00C141CF" w:rsidP="00B82268">
      <w:pPr>
        <w:pStyle w:val="a3"/>
      </w:pPr>
    </w:p>
    <w:p w:rsidR="00C141CF" w:rsidRDefault="00C141CF" w:rsidP="002708B5">
      <w:pPr>
        <w:pStyle w:val="a3"/>
      </w:pPr>
      <w:r>
        <w:br w:type="page"/>
      </w:r>
    </w:p>
    <w:p w:rsidR="00BA43D6" w:rsidRPr="00F41323" w:rsidRDefault="00B25E2C" w:rsidP="00724CD6">
      <w:pPr>
        <w:pStyle w:val="1"/>
        <w:numPr>
          <w:ilvl w:val="0"/>
          <w:numId w:val="24"/>
          <w:numberingChange w:id="0" w:author="Copy Editor T" w:date="2015-10-05T11:24:00Z" w:original="%1:1:0:."/>
        </w:numPr>
      </w:pPr>
      <w:r w:rsidRPr="00F41323">
        <w:lastRenderedPageBreak/>
        <w:t xml:space="preserve">Intent &amp; </w:t>
      </w:r>
      <w:r w:rsidR="00BA43D6" w:rsidRPr="00F41323">
        <w:t>Motivation</w:t>
      </w:r>
    </w:p>
    <w:p w:rsidR="00CB3977" w:rsidRDefault="00C506FB" w:rsidP="00BA43D6">
      <w:r>
        <w:t xml:space="preserve">Word Generator is an application that serves to model candidate words </w:t>
      </w:r>
      <w:r w:rsidR="00331CEA">
        <w:t>that might be</w:t>
      </w:r>
      <w:r w:rsidR="00611DAA">
        <w:t>long</w:t>
      </w:r>
      <w:r w:rsidR="00331CEA">
        <w:t xml:space="preserve"> </w:t>
      </w:r>
      <w:r w:rsidR="00611DAA">
        <w:t>to</w:t>
      </w:r>
      <w:r>
        <w:t xml:space="preserve"> a given language based on </w:t>
      </w:r>
      <w:proofErr w:type="spellStart"/>
      <w:r>
        <w:t>phonotactic</w:t>
      </w:r>
      <w:proofErr w:type="spellEnd"/>
      <w:r>
        <w:t xml:space="preserve"> rules learnt from an e</w:t>
      </w:r>
      <w:r w:rsidR="00CA03B0">
        <w:t>x</w:t>
      </w:r>
      <w:r>
        <w:t>isting sample dictionary.</w:t>
      </w:r>
      <w:r w:rsidR="00CA03B0">
        <w:t xml:space="preserve"> Its intended usage </w:t>
      </w:r>
      <w:r w:rsidR="00004ECC">
        <w:t>is in</w:t>
      </w:r>
      <w:r w:rsidR="00611DAA">
        <w:t xml:space="preserve"> creating </w:t>
      </w:r>
      <w:r w:rsidR="00392049">
        <w:t>questionnaires</w:t>
      </w:r>
      <w:r w:rsidR="00241E73" w:rsidRPr="00241E73">
        <w:t xml:space="preserve"> </w:t>
      </w:r>
      <w:r w:rsidR="00611DAA">
        <w:t xml:space="preserve">for </w:t>
      </w:r>
      <w:r w:rsidR="00CA03B0">
        <w:t xml:space="preserve">exploration in </w:t>
      </w:r>
      <w:r w:rsidR="00004ECC">
        <w:t>f</w:t>
      </w:r>
      <w:r w:rsidR="00BA43D6">
        <w:t>ield</w:t>
      </w:r>
      <w:r w:rsidR="00CA03B0">
        <w:t xml:space="preserve"> </w:t>
      </w:r>
      <w:r w:rsidR="00004ECC">
        <w:t>l</w:t>
      </w:r>
      <w:r w:rsidR="00CA03B0">
        <w:t>inguistics</w:t>
      </w:r>
      <w:r w:rsidR="00241E73">
        <w:t>. H</w:t>
      </w:r>
      <w:r w:rsidR="00611DAA">
        <w:t>owever</w:t>
      </w:r>
      <w:r w:rsidR="00241E73">
        <w:t>,</w:t>
      </w:r>
      <w:r w:rsidR="00611DAA">
        <w:t xml:space="preserve"> it also may be used in a </w:t>
      </w:r>
      <w:r w:rsidR="00CA03B0">
        <w:t xml:space="preserve">wide </w:t>
      </w:r>
      <w:r w:rsidR="00611DAA">
        <w:t>scope</w:t>
      </w:r>
      <w:r w:rsidR="00CA03B0">
        <w:t xml:space="preserve"> of language modeling.</w:t>
      </w:r>
    </w:p>
    <w:p w:rsidR="00BA43D6" w:rsidRPr="00F41323" w:rsidRDefault="00BA43D6" w:rsidP="00724CD6">
      <w:pPr>
        <w:pStyle w:val="1"/>
        <w:numPr>
          <w:ilvl w:val="0"/>
          <w:numId w:val="24"/>
          <w:numberingChange w:id="1" w:author="Copy Editor T" w:date="2015-10-05T11:24:00Z" w:original="%1:2:0:."/>
        </w:numPr>
      </w:pPr>
      <w:r w:rsidRPr="00F41323">
        <w:t>Phonemes</w:t>
      </w:r>
      <w:r w:rsidR="0056596A" w:rsidRPr="00F41323">
        <w:t xml:space="preserve"> vs. Letters</w:t>
      </w:r>
    </w:p>
    <w:p w:rsidR="00FC19C7" w:rsidRDefault="00BA43D6">
      <w:r>
        <w:t xml:space="preserve">Although the Generator accepts words written in Unicode alphabetic letters, </w:t>
      </w:r>
      <w:r w:rsidR="00241E73">
        <w:t xml:space="preserve">the </w:t>
      </w:r>
      <w:r>
        <w:t xml:space="preserve">internal modeling is done in phonemes. By convention, a phoneme may be represented either as one letter or </w:t>
      </w:r>
      <w:r w:rsidR="00241E73">
        <w:t xml:space="preserve">as </w:t>
      </w:r>
      <w:r>
        <w:t xml:space="preserve">a fixed sequence of letters. User should provide </w:t>
      </w:r>
      <w:r w:rsidR="00FC19C7">
        <w:t xml:space="preserve">a list of all phonemes known to be present in the language (or at </w:t>
      </w:r>
      <w:r w:rsidR="00004ECC">
        <w:t xml:space="preserve">least </w:t>
      </w:r>
      <w:r w:rsidR="00FC19C7">
        <w:t>some approximation). To pass such information to the Word Generator, special headers would precede</w:t>
      </w:r>
      <w:r w:rsidR="00004ECC">
        <w:t xml:space="preserve"> the</w:t>
      </w:r>
      <w:r w:rsidR="00241E73">
        <w:t xml:space="preserve"> source</w:t>
      </w:r>
      <w:r>
        <w:t xml:space="preserve"> dictionary </w:t>
      </w:r>
      <w:r w:rsidR="00FC19C7">
        <w:t xml:space="preserve">file </w:t>
      </w:r>
      <w:r>
        <w:t>content</w:t>
      </w:r>
      <w:r w:rsidR="00FC19C7">
        <w:t xml:space="preserve"> (see </w:t>
      </w:r>
      <w:r w:rsidR="0056596A" w:rsidRPr="000908A6">
        <w:rPr>
          <w:i/>
        </w:rPr>
        <w:t>Appendix I</w:t>
      </w:r>
      <w:r w:rsidR="00241E73">
        <w:t xml:space="preserve"> for the format description</w:t>
      </w:r>
      <w:r w:rsidR="00FC19C7">
        <w:t>)</w:t>
      </w:r>
      <w:r>
        <w:t>. Phonemes should be classified into vowels and consonants</w:t>
      </w:r>
      <w:r w:rsidR="00FC19C7">
        <w:t>.</w:t>
      </w:r>
    </w:p>
    <w:p w:rsidR="00CA03B0" w:rsidRDefault="00FC19C7">
      <w:r>
        <w:t>O</w:t>
      </w:r>
      <w:r w:rsidR="007B63AF">
        <w:t>ne</w:t>
      </w:r>
      <w:r w:rsidR="00CA03B0">
        <w:t xml:space="preserve"> may represent source </w:t>
      </w:r>
      <w:r>
        <w:t xml:space="preserve">dictionary </w:t>
      </w:r>
      <w:r w:rsidR="00241E73">
        <w:t xml:space="preserve">words </w:t>
      </w:r>
      <w:r w:rsidR="0011789A">
        <w:t>in phonetic symbols if it</w:t>
      </w:r>
      <w:r w:rsidR="00241E73">
        <w:t xml:space="preserve"> </w:t>
      </w:r>
      <w:r w:rsidR="00004ECC">
        <w:t>is</w:t>
      </w:r>
      <w:r w:rsidR="0011789A">
        <w:t xml:space="preserve"> convenient</w:t>
      </w:r>
      <w:r w:rsidR="00CA03B0">
        <w:t xml:space="preserve">, </w:t>
      </w:r>
      <w:r w:rsidR="0011789A">
        <w:t xml:space="preserve">but </w:t>
      </w:r>
      <w:r w:rsidR="00CA03B0">
        <w:t>it</w:t>
      </w:r>
      <w:r w:rsidR="00004ECC">
        <w:t xml:space="preserve"> i</w:t>
      </w:r>
      <w:r w:rsidR="00CA03B0">
        <w:t xml:space="preserve">s not </w:t>
      </w:r>
      <w:r w:rsidR="0011789A">
        <w:t>necessary</w:t>
      </w:r>
      <w:r w:rsidR="00CA03B0">
        <w:t xml:space="preserve">. </w:t>
      </w:r>
      <w:r w:rsidR="0011789A">
        <w:t>It’s quite</w:t>
      </w:r>
      <w:r w:rsidR="00CA03B0">
        <w:t xml:space="preserve"> ok to use normal orthographic </w:t>
      </w:r>
      <w:r w:rsidR="0011789A">
        <w:t>spelling of words</w:t>
      </w:r>
      <w:r w:rsidR="000509DA">
        <w:t>.</w:t>
      </w:r>
      <w:r w:rsidR="00CA03B0">
        <w:t xml:space="preserve"> </w:t>
      </w:r>
      <w:r w:rsidR="00004ECC">
        <w:t>You j</w:t>
      </w:r>
      <w:r w:rsidR="000509DA">
        <w:t>ust need to place</w:t>
      </w:r>
      <w:r w:rsidR="00CA03B0">
        <w:t xml:space="preserve"> </w:t>
      </w:r>
      <w:r w:rsidR="000509DA">
        <w:t>proper phoneme classifications into the source dictionary file.</w:t>
      </w:r>
    </w:p>
    <w:p w:rsidR="00BA43D6" w:rsidRPr="00F41323" w:rsidRDefault="00BA43D6" w:rsidP="00724CD6">
      <w:pPr>
        <w:pStyle w:val="1"/>
        <w:numPr>
          <w:ilvl w:val="0"/>
          <w:numId w:val="24"/>
          <w:numberingChange w:id="2" w:author="Copy Editor T" w:date="2015-10-05T11:24:00Z" w:original="%1:3:0:."/>
        </w:numPr>
      </w:pPr>
      <w:r w:rsidRPr="00F41323">
        <w:t>Algorithm</w:t>
      </w:r>
      <w:r w:rsidR="001768F3" w:rsidRPr="00F41323">
        <w:t xml:space="preserve"> </w:t>
      </w:r>
      <w:r w:rsidR="00502DC8" w:rsidRPr="00F41323">
        <w:t xml:space="preserve">overview </w:t>
      </w:r>
      <w:r w:rsidR="001768F3" w:rsidRPr="00F41323">
        <w:t>&amp; parameters</w:t>
      </w:r>
    </w:p>
    <w:p w:rsidR="00611DAA" w:rsidRDefault="00414729" w:rsidP="00E1693A">
      <w:r>
        <w:t>T</w:t>
      </w:r>
      <w:r w:rsidR="00611DAA">
        <w:t xml:space="preserve">he underlying algorithm employs </w:t>
      </w:r>
      <w:r>
        <w:t xml:space="preserve">a </w:t>
      </w:r>
      <w:r w:rsidR="00611DAA">
        <w:t>probabilistic approach based on phone</w:t>
      </w:r>
      <w:r w:rsidR="007604E3">
        <w:t>me</w:t>
      </w:r>
      <w:r w:rsidR="00611DAA">
        <w:t xml:space="preserve"> collocation statistics collected from the sample dictionary. </w:t>
      </w:r>
      <w:r w:rsidR="007604E3">
        <w:t xml:space="preserve">It considers phoneme sequences of fixed length commonly referred as </w:t>
      </w:r>
      <w:r w:rsidR="007604E3" w:rsidRPr="000908A6">
        <w:rPr>
          <w:i/>
        </w:rPr>
        <w:t>N-Grams</w:t>
      </w:r>
      <w:r w:rsidR="007604E3">
        <w:t xml:space="preserve">. </w:t>
      </w:r>
      <w:r w:rsidR="00611DAA">
        <w:t>In contrast to approaches based on Machine L</w:t>
      </w:r>
      <w:r w:rsidR="00E670AE">
        <w:t>earn</w:t>
      </w:r>
      <w:r w:rsidR="007604E3">
        <w:t>ing, this one generally uses</w:t>
      </w:r>
      <w:r w:rsidR="00E670AE">
        <w:t xml:space="preserve"> </w:t>
      </w:r>
      <w:r w:rsidR="007604E3">
        <w:t xml:space="preserve">collected </w:t>
      </w:r>
      <w:r w:rsidR="00E670AE">
        <w:t xml:space="preserve">N-grams </w:t>
      </w:r>
      <w:r w:rsidR="007604E3">
        <w:t>in a rather straightforward way powered</w:t>
      </w:r>
      <w:r w:rsidR="00E670AE">
        <w:t xml:space="preserve"> by</w:t>
      </w:r>
      <w:r w:rsidR="00611DAA">
        <w:t xml:space="preserve"> a bunch of sim</w:t>
      </w:r>
      <w:r w:rsidR="00E670AE">
        <w:t>pl</w:t>
      </w:r>
      <w:r w:rsidR="007604E3">
        <w:t>e and universal heuristics. This</w:t>
      </w:r>
      <w:r w:rsidR="00611DAA">
        <w:t xml:space="preserve"> allows the app</w:t>
      </w:r>
      <w:r w:rsidR="00E1693A">
        <w:t>lication</w:t>
      </w:r>
      <w:r w:rsidR="00611DAA">
        <w:t xml:space="preserve"> to ef</w:t>
      </w:r>
      <w:r w:rsidR="007604E3">
        <w:t xml:space="preserve">fectively operate </w:t>
      </w:r>
      <w:r w:rsidR="00004ECC">
        <w:t xml:space="preserve">with a </w:t>
      </w:r>
      <w:r w:rsidR="007604E3">
        <w:t>low number</w:t>
      </w:r>
      <w:r w:rsidR="00611DAA">
        <w:t xml:space="preserve"> of sample words which is </w:t>
      </w:r>
      <w:r w:rsidR="007604E3">
        <w:t>essential</w:t>
      </w:r>
      <w:r w:rsidR="00611DAA">
        <w:t xml:space="preserve"> for modeling </w:t>
      </w:r>
      <w:r w:rsidR="007604E3">
        <w:t xml:space="preserve">of </w:t>
      </w:r>
      <w:r w:rsidR="00004ECC">
        <w:t>small</w:t>
      </w:r>
      <w:r w:rsidR="00611DAA">
        <w:t xml:space="preserve"> languages. </w:t>
      </w:r>
    </w:p>
    <w:p w:rsidR="00E1693A" w:rsidRDefault="007604E3" w:rsidP="00E1693A">
      <w:r>
        <w:t xml:space="preserve">Also it should be noted that, in </w:t>
      </w:r>
      <w:r w:rsidR="00E1693A">
        <w:t>contrast t</w:t>
      </w:r>
      <w:r w:rsidR="000908A6">
        <w:t xml:space="preserve">o a ‘classical’ smoothing where full size </w:t>
      </w:r>
      <w:r w:rsidR="00E1693A">
        <w:t xml:space="preserve">N-Grams </w:t>
      </w:r>
      <w:r w:rsidR="005E7589">
        <w:t xml:space="preserve">are backed up </w:t>
      </w:r>
      <w:r w:rsidR="000908A6">
        <w:t>with shorter N</w:t>
      </w:r>
      <w:r w:rsidR="00E1693A">
        <w:t xml:space="preserve">-Grams </w:t>
      </w:r>
      <w:r>
        <w:t>to cover</w:t>
      </w:r>
      <w:r w:rsidR="00E1693A">
        <w:t xml:space="preserve"> cases </w:t>
      </w:r>
      <w:r w:rsidR="005E7589">
        <w:t>where</w:t>
      </w:r>
      <w:r w:rsidR="00E1693A">
        <w:t xml:space="preserve"> concrete N-Grams</w:t>
      </w:r>
      <w:r>
        <w:t xml:space="preserve"> are missing</w:t>
      </w:r>
      <w:r w:rsidR="00E1693A">
        <w:t xml:space="preserve"> in the source dictionary, in our algorithm we backup concrete N-Grams with (the same in length) abstracted N-Grams. This method </w:t>
      </w:r>
      <w:r w:rsidR="005E7589">
        <w:t>was</w:t>
      </w:r>
      <w:r w:rsidR="00E1693A">
        <w:t xml:space="preserve"> </w:t>
      </w:r>
      <w:r w:rsidR="005E7589">
        <w:t>proposed</w:t>
      </w:r>
      <w:r w:rsidR="00E1693A">
        <w:t xml:space="preserve"> because </w:t>
      </w:r>
      <w:r w:rsidR="00CB2659">
        <w:t xml:space="preserve">the ‘traditional’ </w:t>
      </w:r>
      <w:r w:rsidR="005E7589">
        <w:t>usage</w:t>
      </w:r>
      <w:r w:rsidR="000908A6">
        <w:t xml:space="preserve"> of short N</w:t>
      </w:r>
      <w:r w:rsidR="00E1693A">
        <w:t xml:space="preserve">-Grams for modeling appears to </w:t>
      </w:r>
      <w:r w:rsidR="005E7589">
        <w:t xml:space="preserve">cause </w:t>
      </w:r>
      <w:r w:rsidR="00CB2659">
        <w:t>some</w:t>
      </w:r>
      <w:r w:rsidR="005E7589">
        <w:t xml:space="preserve"> </w:t>
      </w:r>
      <w:r w:rsidR="00CB2659">
        <w:rPr>
          <w:rStyle w:val="b-translationtext"/>
        </w:rPr>
        <w:t>deterioration</w:t>
      </w:r>
      <w:r w:rsidR="00CB2659">
        <w:t xml:space="preserve"> </w:t>
      </w:r>
      <w:r w:rsidR="005E7589">
        <w:t xml:space="preserve">in </w:t>
      </w:r>
      <w:r w:rsidR="00E1693A">
        <w:t>natural</w:t>
      </w:r>
      <w:r w:rsidR="00004ECC">
        <w:t xml:space="preserve">ness </w:t>
      </w:r>
      <w:r w:rsidR="00E1693A">
        <w:t>of generated words.</w:t>
      </w:r>
    </w:p>
    <w:p w:rsidR="00605339" w:rsidRDefault="00BA43D6" w:rsidP="002D632E">
      <w:pPr>
        <w:spacing w:after="0"/>
      </w:pPr>
      <w:r>
        <w:t>The ap</w:t>
      </w:r>
      <w:r w:rsidR="00605339">
        <w:t xml:space="preserve">plication may work in </w:t>
      </w:r>
      <w:r w:rsidR="001761C7">
        <w:t xml:space="preserve">the following </w:t>
      </w:r>
      <w:r w:rsidR="00605339">
        <w:t>modes.</w:t>
      </w:r>
    </w:p>
    <w:p w:rsidR="00605339" w:rsidRPr="002D632E" w:rsidRDefault="001761C7" w:rsidP="002D632E">
      <w:pPr>
        <w:pStyle w:val="a3"/>
        <w:numPr>
          <w:ilvl w:val="0"/>
          <w:numId w:val="15"/>
          <w:numberingChange w:id="3" w:author="Copy Editor T" w:date="2015-10-05T11:24:00Z" w:original="%1:1:0:)"/>
        </w:numPr>
      </w:pPr>
      <w:r w:rsidRPr="002D632E">
        <w:t xml:space="preserve">peek some collection of C </w:t>
      </w:r>
      <w:r w:rsidR="00BA43D6" w:rsidRPr="002D632E">
        <w:t xml:space="preserve">random candidate words </w:t>
      </w:r>
      <w:r w:rsidR="00605339" w:rsidRPr="002D632E">
        <w:t>or</w:t>
      </w:r>
    </w:p>
    <w:p w:rsidR="00BA43D6" w:rsidRDefault="00BA43D6" w:rsidP="00BA43D6">
      <w:pPr>
        <w:pStyle w:val="a3"/>
        <w:numPr>
          <w:ilvl w:val="0"/>
          <w:numId w:val="15"/>
        </w:numPr>
        <w:spacing w:after="0"/>
      </w:pPr>
      <w:proofErr w:type="gramStart"/>
      <w:r>
        <w:t>fi</w:t>
      </w:r>
      <w:r w:rsidR="001761C7">
        <w:t>nd</w:t>
      </w:r>
      <w:proofErr w:type="gramEnd"/>
      <w:r w:rsidR="001761C7">
        <w:t xml:space="preserve"> top </w:t>
      </w:r>
      <w:r w:rsidR="001761C7">
        <w:rPr>
          <w:i/>
        </w:rPr>
        <w:t>C</w:t>
      </w:r>
      <w:r w:rsidR="00E670AE">
        <w:t xml:space="preserve"> most probable words,</w:t>
      </w:r>
      <w:r w:rsidR="00004ECC">
        <w:t xml:space="preserve"> </w:t>
      </w:r>
      <w:r w:rsidR="001761C7">
        <w:t>w</w:t>
      </w:r>
      <w:r w:rsidR="00E1693A">
        <w:t xml:space="preserve">here </w:t>
      </w:r>
      <w:r w:rsidR="001761C7" w:rsidRPr="00004ECC">
        <w:rPr>
          <w:i/>
        </w:rPr>
        <w:t>C</w:t>
      </w:r>
      <w:r>
        <w:t xml:space="preserve"> is </w:t>
      </w:r>
      <w:r w:rsidR="00855F45">
        <w:t xml:space="preserve">a user defined </w:t>
      </w:r>
      <w:r w:rsidR="00605339">
        <w:t>number</w:t>
      </w:r>
      <w:r>
        <w:t>.</w:t>
      </w:r>
    </w:p>
    <w:p w:rsidR="006242F0" w:rsidRDefault="006242F0" w:rsidP="006242F0">
      <w:pPr>
        <w:pStyle w:val="a3"/>
        <w:numPr>
          <w:ins w:id="4" w:author="Copy Editor T" w:date="2015-10-05T11:27:00Z"/>
        </w:numPr>
        <w:spacing w:after="0"/>
        <w:ind w:left="360"/>
      </w:pPr>
    </w:p>
    <w:p w:rsidR="004A1B3A" w:rsidRDefault="00FD30D5" w:rsidP="004A1B3A">
      <w:pPr>
        <w:spacing w:after="0"/>
      </w:pPr>
      <w:r>
        <w:t xml:space="preserve">Every candidate word </w:t>
      </w:r>
      <w:r w:rsidR="0096706A">
        <w:t>is</w:t>
      </w:r>
      <w:r w:rsidR="00605339">
        <w:t xml:space="preserve"> built</w:t>
      </w:r>
      <w:r w:rsidR="0096706A">
        <w:t xml:space="preserve"> incrementally, </w:t>
      </w:r>
      <w:r w:rsidR="00004ECC">
        <w:t>letter by</w:t>
      </w:r>
      <w:r w:rsidR="00673B2A">
        <w:t xml:space="preserve"> letter</w:t>
      </w:r>
      <w:r>
        <w:t xml:space="preserve">. (In this </w:t>
      </w:r>
      <w:r w:rsidR="00605339">
        <w:t>model</w:t>
      </w:r>
      <w:r>
        <w:t xml:space="preserve">, </w:t>
      </w:r>
      <w:r w:rsidR="00605339">
        <w:t xml:space="preserve">the </w:t>
      </w:r>
      <w:r>
        <w:t xml:space="preserve">end-of-word is treated </w:t>
      </w:r>
      <w:r w:rsidR="00451594">
        <w:t>as</w:t>
      </w:r>
      <w:r>
        <w:t xml:space="preserve"> a special letter which</w:t>
      </w:r>
      <w:r w:rsidR="00451594">
        <w:t xml:space="preserve">, when </w:t>
      </w:r>
      <w:r>
        <w:t>append</w:t>
      </w:r>
      <w:r w:rsidR="00451594">
        <w:t>ed,</w:t>
      </w:r>
      <w:r>
        <w:t xml:space="preserve"> causes </w:t>
      </w:r>
      <w:r w:rsidR="00451594">
        <w:t xml:space="preserve">the </w:t>
      </w:r>
      <w:r>
        <w:t xml:space="preserve">word to be completed </w:t>
      </w:r>
      <w:r w:rsidR="00451594">
        <w:t>and output as a candidate word</w:t>
      </w:r>
      <w:r>
        <w:t>). The probability of appending a giv</w:t>
      </w:r>
      <w:r w:rsidR="00E1693A">
        <w:t>en letter to an already g</w:t>
      </w:r>
      <w:r>
        <w:t xml:space="preserve">enerated prefix p is </w:t>
      </w:r>
      <w:r w:rsidR="00E670AE">
        <w:t xml:space="preserve">calculated upon N-Gram </w:t>
      </w:r>
      <w:r w:rsidR="00E1693A">
        <w:t xml:space="preserve">occurrence counts </w:t>
      </w:r>
      <w:r>
        <w:t xml:space="preserve">taken from </w:t>
      </w:r>
      <w:r w:rsidR="00E670AE">
        <w:t xml:space="preserve">the </w:t>
      </w:r>
      <w:r>
        <w:t>source di</w:t>
      </w:r>
      <w:r w:rsidR="00EC0C43">
        <w:t xml:space="preserve">ctionary. The length of </w:t>
      </w:r>
      <w:proofErr w:type="gramStart"/>
      <w:r w:rsidR="001761C7">
        <w:t>a</w:t>
      </w:r>
      <w:proofErr w:type="gramEnd"/>
      <w:r w:rsidR="001761C7">
        <w:t xml:space="preserve"> </w:t>
      </w:r>
      <w:r w:rsidR="00EC0C43">
        <w:t>N</w:t>
      </w:r>
      <w:r w:rsidR="00E670AE">
        <w:t>-</w:t>
      </w:r>
      <w:r w:rsidR="001761C7">
        <w:t>Gram</w:t>
      </w:r>
      <w:r w:rsidR="00EC0C43">
        <w:t xml:space="preserve"> (that include</w:t>
      </w:r>
      <w:r w:rsidR="001761C7">
        <w:t>s</w:t>
      </w:r>
      <w:r w:rsidR="00EC0C43">
        <w:t xml:space="preserve"> the length of prefix plus one for the phoneme under selection) is</w:t>
      </w:r>
      <w:r>
        <w:t xml:space="preserve"> </w:t>
      </w:r>
      <w:r w:rsidR="001761C7">
        <w:t>kept</w:t>
      </w:r>
      <w:r w:rsidR="00EC0C43">
        <w:t xml:space="preserve"> </w:t>
      </w:r>
      <w:r w:rsidR="00E670AE">
        <w:t>t</w:t>
      </w:r>
      <w:r w:rsidR="00EC0C43">
        <w:t xml:space="preserve">o </w:t>
      </w:r>
      <w:r w:rsidR="00E670AE">
        <w:t xml:space="preserve">be the value of </w:t>
      </w:r>
      <w:r w:rsidR="00EC0C43">
        <w:t>“</w:t>
      </w:r>
      <w:r w:rsidR="00EC0C43" w:rsidRPr="001761C7">
        <w:rPr>
          <w:b/>
        </w:rPr>
        <w:t>Max N-Gram</w:t>
      </w:r>
      <w:r w:rsidR="00EC0C43">
        <w:t>”</w:t>
      </w:r>
      <w:r>
        <w:t xml:space="preserve"> </w:t>
      </w:r>
      <w:r>
        <w:lastRenderedPageBreak/>
        <w:t xml:space="preserve">parameter </w:t>
      </w:r>
      <w:r w:rsidR="00E670AE">
        <w:t>which</w:t>
      </w:r>
      <w:r w:rsidR="00EC0C43">
        <w:t xml:space="preserve"> </w:t>
      </w:r>
      <w:r>
        <w:t>by default equa</w:t>
      </w:r>
      <w:r w:rsidR="00E670AE">
        <w:t xml:space="preserve">ls five. However, for the left </w:t>
      </w:r>
      <w:r w:rsidR="00EC0C43">
        <w:t xml:space="preserve">MaxNg-1 positions </w:t>
      </w:r>
      <w:r w:rsidR="00E670AE">
        <w:t xml:space="preserve">in a generated word </w:t>
      </w:r>
      <w:r w:rsidR="00EC0C43">
        <w:t>we use shorter N</w:t>
      </w:r>
      <w:r w:rsidR="00E670AE">
        <w:t>-</w:t>
      </w:r>
      <w:r w:rsidR="00EC0C43">
        <w:t>Grams start</w:t>
      </w:r>
      <w:r w:rsidR="004A1B3A">
        <w:t>ing at the beginning of a word.</w:t>
      </w:r>
    </w:p>
    <w:p w:rsidR="004A1B3A" w:rsidRDefault="004A1B3A" w:rsidP="004A1B3A">
      <w:pPr>
        <w:spacing w:after="0"/>
      </w:pPr>
    </w:p>
    <w:p w:rsidR="004A1B3A" w:rsidRDefault="004A1B3A" w:rsidP="004A1B3A">
      <w:pPr>
        <w:spacing w:after="0"/>
      </w:pPr>
      <w:r w:rsidRPr="00D062D4">
        <w:object w:dxaOrig="715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0.55pt;height:344.4pt" o:ole="">
            <v:imagedata r:id="rId8" o:title=""/>
          </v:shape>
          <o:OLEObject Type="Embed" ProgID="PowerPoint.Slide.12" ShapeID="_x0000_i1026" DrawAspect="Content" ObjectID="_1505588743" r:id="rId9"/>
        </w:object>
      </w:r>
    </w:p>
    <w:p w:rsidR="009161C6" w:rsidRPr="004A1B3A" w:rsidRDefault="004A1B3A" w:rsidP="004A1B3A">
      <w:pPr>
        <w:spacing w:after="360"/>
        <w:jc w:val="center"/>
        <w:rPr>
          <w:i/>
        </w:rPr>
      </w:pPr>
      <w:proofErr w:type="gramStart"/>
      <w:r>
        <w:rPr>
          <w:b/>
          <w:i/>
        </w:rPr>
        <w:t>Figure 1</w:t>
      </w:r>
      <w:r w:rsidRPr="00737141">
        <w:rPr>
          <w:b/>
          <w:i/>
        </w:rPr>
        <w:t>.</w:t>
      </w:r>
      <w:proofErr w:type="gramEnd"/>
      <w:r w:rsidRPr="00737141">
        <w:rPr>
          <w:b/>
          <w:i/>
        </w:rPr>
        <w:t xml:space="preserve"> </w:t>
      </w:r>
      <w:r>
        <w:rPr>
          <w:i/>
        </w:rPr>
        <w:t>A phoneme selection step</w:t>
      </w:r>
    </w:p>
    <w:p w:rsidR="00C82317" w:rsidRPr="001761C7" w:rsidRDefault="009161C6" w:rsidP="00BA43D6">
      <w:r w:rsidRPr="001761C7">
        <w:t xml:space="preserve">Every generated word is produced according to the probability score of prefix continuation. To determine this score it considers not just concrete prefixes found in the source dictionary but also abstracted ones (where one or more phonemes are substituted with abstracted symbols like the consonant, the vowel and the frequent vowel.) </w:t>
      </w:r>
      <w:r w:rsidR="00FD30D5" w:rsidRPr="001761C7">
        <w:t xml:space="preserve">As we don’t expect most of </w:t>
      </w:r>
      <w:r w:rsidR="00EC0C43" w:rsidRPr="001761C7">
        <w:t>generated N</w:t>
      </w:r>
      <w:r w:rsidR="007D773B" w:rsidRPr="001761C7">
        <w:t>-</w:t>
      </w:r>
      <w:r w:rsidR="00EC0C43" w:rsidRPr="001761C7">
        <w:t>Grams</w:t>
      </w:r>
      <w:r w:rsidR="00FD30D5" w:rsidRPr="001761C7">
        <w:t xml:space="preserve"> to </w:t>
      </w:r>
      <w:r w:rsidR="00EC0C43" w:rsidRPr="001761C7">
        <w:t>explicitly</w:t>
      </w:r>
      <w:r w:rsidR="007D773B" w:rsidRPr="001761C7">
        <w:t xml:space="preserve"> occur in the source dictionary</w:t>
      </w:r>
      <w:r w:rsidR="00C82317" w:rsidRPr="001761C7">
        <w:t>,</w:t>
      </w:r>
      <w:r w:rsidR="00FD30D5" w:rsidRPr="001761C7">
        <w:t xml:space="preserve"> we use </w:t>
      </w:r>
      <w:r w:rsidR="00C82317" w:rsidRPr="001761C7">
        <w:t xml:space="preserve">phoneme </w:t>
      </w:r>
      <w:r w:rsidR="00FD30D5" w:rsidRPr="001761C7">
        <w:t xml:space="preserve">abstraction </w:t>
      </w:r>
      <w:r w:rsidR="00C82317" w:rsidRPr="001761C7">
        <w:t>to extend the search scope</w:t>
      </w:r>
      <w:r w:rsidR="00FD30D5" w:rsidRPr="001761C7">
        <w:t>. This means t</w:t>
      </w:r>
      <w:r w:rsidR="00C82317" w:rsidRPr="001761C7">
        <w:t xml:space="preserve">hat we consider variations of </w:t>
      </w:r>
      <w:r w:rsidR="005D0012" w:rsidRPr="001761C7">
        <w:t xml:space="preserve">a concrete </w:t>
      </w:r>
      <w:r w:rsidR="00C82317" w:rsidRPr="001761C7">
        <w:t>N</w:t>
      </w:r>
      <w:r w:rsidR="005D0012" w:rsidRPr="001761C7">
        <w:t>-</w:t>
      </w:r>
      <w:r w:rsidR="00C82317" w:rsidRPr="001761C7">
        <w:t xml:space="preserve">Gram </w:t>
      </w:r>
      <w:r w:rsidR="00FD30D5" w:rsidRPr="001761C7">
        <w:t xml:space="preserve">where some letters are substituted by corresponding abstracted symbols. We </w:t>
      </w:r>
      <w:r w:rsidR="005D0012" w:rsidRPr="001761C7">
        <w:t xml:space="preserve">try to </w:t>
      </w:r>
      <w:r w:rsidR="00FD30D5" w:rsidRPr="001761C7">
        <w:t>abstract all v</w:t>
      </w:r>
      <w:r w:rsidR="00C82317" w:rsidRPr="001761C7">
        <w:t>owel and consonant</w:t>
      </w:r>
      <w:r w:rsidR="00FD30D5" w:rsidRPr="001761C7">
        <w:t xml:space="preserve"> </w:t>
      </w:r>
      <w:r w:rsidR="00C82317" w:rsidRPr="001761C7">
        <w:t>phonemes in</w:t>
      </w:r>
      <w:r w:rsidR="00FD30D5" w:rsidRPr="001761C7">
        <w:t xml:space="preserve"> </w:t>
      </w:r>
      <w:proofErr w:type="gramStart"/>
      <w:r w:rsidR="00C82317" w:rsidRPr="001761C7">
        <w:t>a</w:t>
      </w:r>
      <w:proofErr w:type="gramEnd"/>
      <w:r w:rsidR="00C82317" w:rsidRPr="001761C7">
        <w:t xml:space="preserve"> N-Gram except for two </w:t>
      </w:r>
      <w:r w:rsidR="005D0012" w:rsidRPr="001761C7">
        <w:t>rightmost</w:t>
      </w:r>
      <w:r w:rsidR="00C82317" w:rsidRPr="001761C7">
        <w:t xml:space="preserve"> </w:t>
      </w:r>
      <w:r w:rsidR="005D0012" w:rsidRPr="001761C7">
        <w:t>positions</w:t>
      </w:r>
      <w:r w:rsidR="00C82317" w:rsidRPr="001761C7">
        <w:t xml:space="preserve">. This exception warrants that </w:t>
      </w:r>
      <w:r w:rsidR="005D0012" w:rsidRPr="001761C7">
        <w:t>at</w:t>
      </w:r>
      <w:r w:rsidR="00C82317" w:rsidRPr="001761C7">
        <w:t xml:space="preserve"> least every pair of adjacent phone</w:t>
      </w:r>
      <w:r w:rsidR="005D0012" w:rsidRPr="001761C7">
        <w:t xml:space="preserve">mes exactly coincides to some </w:t>
      </w:r>
      <w:r w:rsidR="00C82317" w:rsidRPr="001761C7">
        <w:t>in the source dictionary.</w:t>
      </w:r>
    </w:p>
    <w:p w:rsidR="007B0D35" w:rsidRDefault="00502DC8" w:rsidP="00BA43D6">
      <w:r w:rsidRPr="005D0012">
        <w:rPr>
          <w:i/>
        </w:rPr>
        <w:t>Figure 1</w:t>
      </w:r>
      <w:r w:rsidR="00FB34E7">
        <w:t xml:space="preserve"> illustrates a phoneme selection step. In the example we select a possible phoneme to extend a previously generated prefix of </w:t>
      </w:r>
      <w:r w:rsidR="00FB34E7" w:rsidRPr="001761C7">
        <w:rPr>
          <w:i/>
        </w:rPr>
        <w:t>‘</w:t>
      </w:r>
      <w:proofErr w:type="spellStart"/>
      <w:r w:rsidR="00FB34E7" w:rsidRPr="001761C7">
        <w:rPr>
          <w:i/>
        </w:rPr>
        <w:t>gagar</w:t>
      </w:r>
      <w:proofErr w:type="spellEnd"/>
      <w:r w:rsidR="00FB34E7" w:rsidRPr="001761C7">
        <w:rPr>
          <w:i/>
        </w:rPr>
        <w:t>’</w:t>
      </w:r>
      <w:r w:rsidR="00FB34E7">
        <w:t xml:space="preserve">. It’s assumed we operate at </w:t>
      </w:r>
      <w:r w:rsidR="00FB34E7" w:rsidRPr="001761C7">
        <w:rPr>
          <w:b/>
        </w:rPr>
        <w:t>Max</w:t>
      </w:r>
      <w:r w:rsidR="00C82317" w:rsidRPr="001761C7">
        <w:rPr>
          <w:b/>
        </w:rPr>
        <w:t xml:space="preserve"> </w:t>
      </w:r>
      <w:r w:rsidR="00FB34E7" w:rsidRPr="001761C7">
        <w:rPr>
          <w:b/>
        </w:rPr>
        <w:t>N</w:t>
      </w:r>
      <w:r w:rsidR="001761C7" w:rsidRPr="001761C7">
        <w:rPr>
          <w:b/>
        </w:rPr>
        <w:t>-</w:t>
      </w:r>
      <w:r w:rsidR="00FB34E7" w:rsidRPr="001761C7">
        <w:rPr>
          <w:b/>
        </w:rPr>
        <w:t>G</w:t>
      </w:r>
      <w:r w:rsidR="00C82317" w:rsidRPr="001761C7">
        <w:rPr>
          <w:b/>
        </w:rPr>
        <w:t>ram</w:t>
      </w:r>
      <w:r w:rsidR="00C82317">
        <w:t xml:space="preserve"> </w:t>
      </w:r>
      <w:r w:rsidR="00FB34E7">
        <w:t>=</w:t>
      </w:r>
      <w:r w:rsidR="00C82317">
        <w:t xml:space="preserve"> </w:t>
      </w:r>
      <w:r w:rsidR="00FB34E7">
        <w:t>5;</w:t>
      </w:r>
      <w:r w:rsidR="00C82317">
        <w:t xml:space="preserve"> </w:t>
      </w:r>
      <w:r w:rsidR="00FB34E7">
        <w:t xml:space="preserve">thus, we consider </w:t>
      </w:r>
      <w:r w:rsidR="00C82317">
        <w:t>possible 5-Grams matching</w:t>
      </w:r>
      <w:r w:rsidR="00FB34E7">
        <w:t xml:space="preserve"> </w:t>
      </w:r>
      <w:r w:rsidR="00FB34E7" w:rsidRPr="001761C7">
        <w:rPr>
          <w:i/>
        </w:rPr>
        <w:t>‘agar</w:t>
      </w:r>
      <w:r w:rsidR="00C82317" w:rsidRPr="001761C7">
        <w:rPr>
          <w:i/>
        </w:rPr>
        <w:t>?</w:t>
      </w:r>
      <w:r w:rsidR="00FB34E7" w:rsidRPr="001761C7">
        <w:rPr>
          <w:i/>
        </w:rPr>
        <w:t>’</w:t>
      </w:r>
      <w:r w:rsidR="00C82317">
        <w:t xml:space="preserve"> pattern, where </w:t>
      </w:r>
      <w:r w:rsidR="005D0012" w:rsidRPr="001761C7">
        <w:rPr>
          <w:i/>
        </w:rPr>
        <w:t>‘</w:t>
      </w:r>
      <w:r w:rsidR="00C82317" w:rsidRPr="001761C7">
        <w:rPr>
          <w:i/>
        </w:rPr>
        <w:t>?</w:t>
      </w:r>
      <w:r w:rsidR="005D0012" w:rsidRPr="001761C7">
        <w:rPr>
          <w:i/>
        </w:rPr>
        <w:t>’</w:t>
      </w:r>
      <w:r w:rsidR="00C82317">
        <w:t xml:space="preserve"> stand</w:t>
      </w:r>
      <w:r w:rsidR="005D0012">
        <w:t>s</w:t>
      </w:r>
      <w:r w:rsidR="00C82317">
        <w:t xml:space="preserve"> for the phoneme</w:t>
      </w:r>
      <w:r w:rsidR="0017268D">
        <w:t xml:space="preserve"> to be selected</w:t>
      </w:r>
      <w:r w:rsidR="00FB34E7">
        <w:t>. We consider optional legal abstraction of constituting v</w:t>
      </w:r>
      <w:r w:rsidR="00C82317">
        <w:t>owel</w:t>
      </w:r>
      <w:r w:rsidR="00FB34E7">
        <w:t xml:space="preserve"> and c</w:t>
      </w:r>
      <w:r w:rsidR="00C82317">
        <w:t>onsonants</w:t>
      </w:r>
      <w:r w:rsidR="00FB34E7">
        <w:t>, except the last one,</w:t>
      </w:r>
      <w:r w:rsidR="0017268D">
        <w:t xml:space="preserve"> in all </w:t>
      </w:r>
      <w:r w:rsidR="0017268D">
        <w:lastRenderedPageBreak/>
        <w:t>possible combinations. Then, i</w:t>
      </w:r>
      <w:r w:rsidR="00FB34E7">
        <w:t>n our ex</w:t>
      </w:r>
      <w:r w:rsidR="00C82317">
        <w:t>ample</w:t>
      </w:r>
      <w:r w:rsidR="00FB34E7">
        <w:t xml:space="preserve"> </w:t>
      </w:r>
      <w:r w:rsidR="00C82317">
        <w:t>w</w:t>
      </w:r>
      <w:r w:rsidR="00FB34E7">
        <w:t xml:space="preserve">e </w:t>
      </w:r>
      <w:r w:rsidR="00C82317">
        <w:t>have 2</w:t>
      </w:r>
      <w:r w:rsidR="00FB34E7" w:rsidRPr="00C82317">
        <w:rPr>
          <w:vertAlign w:val="superscript"/>
        </w:rPr>
        <w:t>3</w:t>
      </w:r>
      <w:r w:rsidR="00FB34E7">
        <w:t xml:space="preserve"> = 8 options shown in the middle column. For every combination we try to find all e</w:t>
      </w:r>
      <w:r w:rsidR="00C82317">
        <w:t>x</w:t>
      </w:r>
      <w:r w:rsidR="00FB34E7">
        <w:t xml:space="preserve">tensions </w:t>
      </w:r>
      <w:r w:rsidR="00C82317">
        <w:t>that are present</w:t>
      </w:r>
      <w:r w:rsidR="004C7F11">
        <w:t xml:space="preserve"> in</w:t>
      </w:r>
      <w:r w:rsidR="00FB34E7">
        <w:t xml:space="preserve"> </w:t>
      </w:r>
      <w:r w:rsidR="0017268D">
        <w:t xml:space="preserve">some </w:t>
      </w:r>
      <w:r w:rsidR="00FB34E7">
        <w:t>source dic</w:t>
      </w:r>
      <w:r w:rsidR="00C82317">
        <w:t>tionary words</w:t>
      </w:r>
      <w:r w:rsidR="004C7F11">
        <w:t xml:space="preserve">. Once we </w:t>
      </w:r>
      <w:r w:rsidR="00451594">
        <w:t xml:space="preserve">find </w:t>
      </w:r>
      <w:r w:rsidR="004C7F11">
        <w:t>such extensions, we use their</w:t>
      </w:r>
      <w:r w:rsidR="00C82317">
        <w:t xml:space="preserve"> numbers</w:t>
      </w:r>
      <w:r w:rsidR="00FB34E7">
        <w:t xml:space="preserve"> of occurrences </w:t>
      </w:r>
      <w:r w:rsidR="004C7F11">
        <w:t xml:space="preserve">in the dictionary as </w:t>
      </w:r>
      <w:r w:rsidR="00C82317">
        <w:t xml:space="preserve">the </w:t>
      </w:r>
      <w:r w:rsidR="00FB34E7">
        <w:t xml:space="preserve">basis for </w:t>
      </w:r>
      <w:r w:rsidR="0017268D">
        <w:t>the resulting phoneme candidate chance</w:t>
      </w:r>
      <w:r w:rsidR="009C3FE9">
        <w:t>s</w:t>
      </w:r>
      <w:r w:rsidR="0017268D">
        <w:t xml:space="preserve"> </w:t>
      </w:r>
      <w:r w:rsidR="007B0D35">
        <w:t>calculation.</w:t>
      </w:r>
    </w:p>
    <w:p w:rsidR="007B0D35" w:rsidRDefault="004C7F11" w:rsidP="004A1B3A">
      <w:pPr>
        <w:spacing w:after="0"/>
      </w:pPr>
      <w:r>
        <w:t>The proba</w:t>
      </w:r>
      <w:r w:rsidR="00233D73">
        <w:t xml:space="preserve">bility of </w:t>
      </w:r>
      <w:r w:rsidR="00027E58">
        <w:t xml:space="preserve">given N-Gram choice </w:t>
      </w:r>
      <w:r>
        <w:t>at a phone</w:t>
      </w:r>
      <w:r w:rsidR="00027E58">
        <w:t>me</w:t>
      </w:r>
      <w:r>
        <w:t xml:space="preserve"> selection step</w:t>
      </w:r>
      <w:r w:rsidR="001761C7">
        <w:t xml:space="preserve"> is a</w:t>
      </w:r>
      <w:r w:rsidR="007B0D35">
        <w:t xml:space="preserve"> normalized m</w:t>
      </w:r>
      <w:r w:rsidR="001761C7">
        <w:t xml:space="preserve">ultiplication of </w:t>
      </w:r>
      <w:r w:rsidR="00AC6CA4">
        <w:t>the following</w:t>
      </w:r>
      <w:r>
        <w:t xml:space="preserve"> factors.</w:t>
      </w:r>
    </w:p>
    <w:p w:rsidR="007B0D35" w:rsidRDefault="007B0D35" w:rsidP="004C7F11">
      <w:pPr>
        <w:pStyle w:val="a3"/>
        <w:numPr>
          <w:ilvl w:val="0"/>
          <w:numId w:val="5"/>
          <w:numberingChange w:id="5" w:author="Copy Editor T" w:date="2015-10-05T11:24:00Z" w:original=""/>
        </w:numPr>
      </w:pPr>
      <w:r>
        <w:t>N-Gram occurrence count</w:t>
      </w:r>
      <w:r w:rsidR="004C7F11">
        <w:t xml:space="preserve"> in the source dictionary</w:t>
      </w:r>
    </w:p>
    <w:p w:rsidR="007B0D35" w:rsidRPr="00027E58" w:rsidRDefault="00027E58" w:rsidP="00027E58">
      <w:pPr>
        <w:pStyle w:val="a3"/>
        <w:numPr>
          <w:ilvl w:val="0"/>
          <w:numId w:val="5"/>
          <w:numberingChange w:id="6" w:author="Copy Editor T" w:date="2015-10-05T11:24:00Z" w:original=""/>
        </w:numPr>
        <w:rPr>
          <w:color w:val="1F497D" w:themeColor="text2"/>
        </w:rPr>
      </w:pPr>
      <w:r>
        <w:t>Abstraction F</w:t>
      </w:r>
      <w:r w:rsidR="007B0D35">
        <w:t xml:space="preserve">actor </w:t>
      </w:r>
      <w:r>
        <w:t xml:space="preserve">which is </w:t>
      </w:r>
      <w:r w:rsidR="00A106B4">
        <w:t>applied if</w:t>
      </w:r>
      <w:r w:rsidR="007B0D35">
        <w:t xml:space="preserve"> </w:t>
      </w:r>
      <w:r w:rsidR="00A106B4">
        <w:t xml:space="preserve">some </w:t>
      </w:r>
      <w:r w:rsidR="00816DC1">
        <w:t>phoneme</w:t>
      </w:r>
      <w:r w:rsidR="00A106B4">
        <w:t xml:space="preserve"> </w:t>
      </w:r>
      <w:r w:rsidR="00816DC1">
        <w:t xml:space="preserve">in an N-Gram </w:t>
      </w:r>
      <w:r w:rsidR="00816DC1" w:rsidRPr="001761C7">
        <w:t>is an abstracted symbol.</w:t>
      </w:r>
      <w:r w:rsidR="00816DC1" w:rsidRPr="00027E58">
        <w:rPr>
          <w:color w:val="1F497D" w:themeColor="text2"/>
        </w:rPr>
        <w:t xml:space="preserve"> </w:t>
      </w:r>
      <w:r w:rsidR="00A106B4">
        <w:t xml:space="preserve"> </w:t>
      </w:r>
      <w:r>
        <w:t xml:space="preserve">This is done </w:t>
      </w:r>
      <w:r w:rsidR="007B0D35">
        <w:t xml:space="preserve">in order to </w:t>
      </w:r>
      <w:r w:rsidR="001761C7">
        <w:t>encourage</w:t>
      </w:r>
      <w:r w:rsidR="004C7F11">
        <w:t xml:space="preserve"> (or dis</w:t>
      </w:r>
      <w:r w:rsidR="001761C7">
        <w:t xml:space="preserve">courage if </w:t>
      </w:r>
      <w:r w:rsidR="0036607D">
        <w:t>user prefer</w:t>
      </w:r>
      <w:r w:rsidR="001761C7">
        <w:t>s</w:t>
      </w:r>
      <w:r w:rsidR="0036607D">
        <w:t xml:space="preserve"> to do this</w:t>
      </w:r>
      <w:r w:rsidR="004C7F11">
        <w:t xml:space="preserve">) </w:t>
      </w:r>
      <w:r w:rsidR="007B0D35">
        <w:t xml:space="preserve">concrete </w:t>
      </w:r>
      <w:r w:rsidR="0036607D">
        <w:t>N</w:t>
      </w:r>
      <w:r>
        <w:t>-</w:t>
      </w:r>
      <w:r w:rsidR="0036607D">
        <w:t xml:space="preserve">Gram </w:t>
      </w:r>
      <w:r w:rsidR="007B0D35">
        <w:t>coincidence with respect to</w:t>
      </w:r>
      <w:r w:rsidR="004C7F11">
        <w:t xml:space="preserve"> </w:t>
      </w:r>
      <w:r>
        <w:t>abstracted</w:t>
      </w:r>
      <w:r w:rsidR="0036607D">
        <w:t xml:space="preserve"> match</w:t>
      </w:r>
      <w:r w:rsidR="004C7F11">
        <w:t>.</w:t>
      </w:r>
      <w:r w:rsidR="00A106B4" w:rsidRPr="00A106B4">
        <w:t xml:space="preserve"> </w:t>
      </w:r>
      <w:r w:rsidR="00816DC1" w:rsidRPr="00240AAB">
        <w:t xml:space="preserve">The higher the abstraction factor </w:t>
      </w:r>
      <w:proofErr w:type="gramStart"/>
      <w:r w:rsidR="00816DC1" w:rsidRPr="00240AAB">
        <w:t>is,</w:t>
      </w:r>
      <w:proofErr w:type="gramEnd"/>
      <w:r w:rsidR="00816DC1" w:rsidRPr="00240AAB">
        <w:t xml:space="preserve"> the richer variety of words we obtain but their </w:t>
      </w:r>
      <w:proofErr w:type="spellStart"/>
      <w:r w:rsidR="00816DC1" w:rsidRPr="00240AAB">
        <w:t>phonotactics</w:t>
      </w:r>
      <w:proofErr w:type="spellEnd"/>
      <w:r w:rsidR="00816DC1" w:rsidRPr="00240AAB">
        <w:t xml:space="preserve"> may become less similar to that of the original dictionary. It’s als</w:t>
      </w:r>
      <w:r w:rsidRPr="00240AAB">
        <w:t>o po</w:t>
      </w:r>
      <w:r>
        <w:t xml:space="preserve">ssible to set so called </w:t>
      </w:r>
      <w:r w:rsidR="00F92256">
        <w:t>Alpha-f</w:t>
      </w:r>
      <w:r w:rsidR="00816DC1">
        <w:t xml:space="preserve">actor applied </w:t>
      </w:r>
      <w:r w:rsidR="007F79E2">
        <w:t>upon</w:t>
      </w:r>
      <w:r w:rsidR="00816DC1">
        <w:t xml:space="preserve"> every additional abstracted </w:t>
      </w:r>
      <w:r w:rsidR="007F79E2">
        <w:t>phoneme</w:t>
      </w:r>
      <w:r>
        <w:t>.</w:t>
      </w:r>
    </w:p>
    <w:p w:rsidR="00222660" w:rsidRDefault="00027E58" w:rsidP="0036607D">
      <w:pPr>
        <w:pStyle w:val="a3"/>
        <w:numPr>
          <w:ilvl w:val="0"/>
          <w:numId w:val="5"/>
          <w:numberingChange w:id="7" w:author="Copy Editor T" w:date="2015-10-05T11:24:00Z" w:original=""/>
        </w:numPr>
      </w:pPr>
      <w:r>
        <w:t>A</w:t>
      </w:r>
      <w:r w:rsidR="009161C6">
        <w:t xml:space="preserve"> C</w:t>
      </w:r>
      <w:r w:rsidR="007B0D35">
        <w:t xml:space="preserve">onfidence factor </w:t>
      </w:r>
      <w:r w:rsidR="00222660">
        <w:t>which is</w:t>
      </w:r>
      <w:r>
        <w:t xml:space="preserve"> a</w:t>
      </w:r>
      <w:r w:rsidR="00222660">
        <w:t xml:space="preserve"> (normally increasing) user-tuna</w:t>
      </w:r>
      <w:r>
        <w:t>ble function of the Confidence L</w:t>
      </w:r>
      <w:r w:rsidR="00222660">
        <w:t>evel (see below).</w:t>
      </w:r>
    </w:p>
    <w:p w:rsidR="004A1B3A" w:rsidRDefault="004A1B3A" w:rsidP="004A1B3A">
      <w:pPr>
        <w:pStyle w:val="3"/>
      </w:pPr>
      <w:r>
        <w:t>Confidence Level</w:t>
      </w:r>
    </w:p>
    <w:p w:rsidR="00694D47" w:rsidRDefault="00694D47" w:rsidP="004A1B3A">
      <w:r>
        <w:t>The C</w:t>
      </w:r>
      <w:r w:rsidR="00027E58">
        <w:t>onfidence L</w:t>
      </w:r>
      <w:r w:rsidR="00BB303E">
        <w:t xml:space="preserve">evel </w:t>
      </w:r>
      <w:r w:rsidR="005045E6">
        <w:t>is</w:t>
      </w:r>
      <w:r w:rsidR="007B0D35">
        <w:t xml:space="preserve"> a measure of distribution uniformity for </w:t>
      </w:r>
      <w:r w:rsidR="00DE1063">
        <w:t>phoneme abstractions</w:t>
      </w:r>
      <w:r w:rsidR="007B0D35">
        <w:t>.</w:t>
      </w:r>
      <w:r>
        <w:t xml:space="preserve"> The idea is that if many different phonemes </w:t>
      </w:r>
      <w:r w:rsidR="005C306C">
        <w:t>could</w:t>
      </w:r>
      <w:r>
        <w:t xml:space="preserve"> occupy a position in N</w:t>
      </w:r>
      <w:r w:rsidR="00347D4B">
        <w:t>-</w:t>
      </w:r>
      <w:r>
        <w:t xml:space="preserve">Gram (assuming that </w:t>
      </w:r>
      <w:r w:rsidR="005C306C">
        <w:t>the cont</w:t>
      </w:r>
      <w:r w:rsidR="00EB7141">
        <w:t>e</w:t>
      </w:r>
      <w:r w:rsidR="005C306C">
        <w:t xml:space="preserve">nt of </w:t>
      </w:r>
      <w:r>
        <w:t>other posit</w:t>
      </w:r>
      <w:r w:rsidR="00347D4B">
        <w:t xml:space="preserve">ions remains the same) </w:t>
      </w:r>
      <w:r>
        <w:t>than it’s more expectable that any cons</w:t>
      </w:r>
      <w:r w:rsidR="004A1B3A">
        <w:t xml:space="preserve">onant may successfully (from a </w:t>
      </w:r>
      <w:proofErr w:type="spellStart"/>
      <w:r w:rsidR="004A1B3A">
        <w:t>phonotactic</w:t>
      </w:r>
      <w:proofErr w:type="spellEnd"/>
      <w:r w:rsidR="004A1B3A">
        <w:t xml:space="preserve"> </w:t>
      </w:r>
      <w:r>
        <w:t>point of view</w:t>
      </w:r>
      <w:r w:rsidR="00347D4B">
        <w:t>) occupy this focus position. Vise versa,</w:t>
      </w:r>
      <w:r>
        <w:t xml:space="preserve"> if we only see one or two phoneme occurring at </w:t>
      </w:r>
      <w:r w:rsidR="00347D4B">
        <w:t xml:space="preserve">the </w:t>
      </w:r>
      <w:r>
        <w:t>focus position, we</w:t>
      </w:r>
      <w:r w:rsidR="00347D4B">
        <w:t xml:space="preserve"> may</w:t>
      </w:r>
      <w:r>
        <w:t xml:space="preserve"> hardly expect that other consonants are suitable here. </w:t>
      </w:r>
      <w:r w:rsidR="005C306C">
        <w:t>I</w:t>
      </w:r>
      <w:r>
        <w:t>f we see N</w:t>
      </w:r>
      <w:r w:rsidR="004A1B3A">
        <w:t>-</w:t>
      </w:r>
      <w:r>
        <w:t>G</w:t>
      </w:r>
      <w:r w:rsidR="004A1B3A">
        <w:t>rams</w:t>
      </w:r>
      <w:r>
        <w:t xml:space="preserve"> ‘</w:t>
      </w:r>
      <w:proofErr w:type="spellStart"/>
      <w:r>
        <w:t>cabak</w:t>
      </w:r>
      <w:proofErr w:type="spellEnd"/>
      <w:r>
        <w:t>’, ‘</w:t>
      </w:r>
      <w:proofErr w:type="spellStart"/>
      <w:r>
        <w:t>tabak</w:t>
      </w:r>
      <w:proofErr w:type="spellEnd"/>
      <w:r>
        <w:t>’, ‘</w:t>
      </w:r>
      <w:proofErr w:type="spellStart"/>
      <w:r>
        <w:t>sabak</w:t>
      </w:r>
      <w:proofErr w:type="spellEnd"/>
      <w:r>
        <w:t>’,</w:t>
      </w:r>
      <w:r w:rsidR="004A1B3A">
        <w:t xml:space="preserve"> </w:t>
      </w:r>
      <w:r>
        <w:t>’</w:t>
      </w:r>
      <w:proofErr w:type="spellStart"/>
      <w:r>
        <w:t>zabak</w:t>
      </w:r>
      <w:proofErr w:type="spellEnd"/>
      <w:r>
        <w:t xml:space="preserve">’ and 3 more </w:t>
      </w:r>
      <w:r w:rsidR="004A1B3A">
        <w:t>like these</w:t>
      </w:r>
      <w:r>
        <w:t>, we are rather confident that any ‘*</w:t>
      </w:r>
      <w:proofErr w:type="spellStart"/>
      <w:r>
        <w:t>abak</w:t>
      </w:r>
      <w:proofErr w:type="spellEnd"/>
      <w:r>
        <w:t>’ wou</w:t>
      </w:r>
      <w:r w:rsidR="0064512D">
        <w:t>l</w:t>
      </w:r>
      <w:r>
        <w:t>d work, where * is a consonant</w:t>
      </w:r>
      <w:r w:rsidR="00347D4B">
        <w:t>; however, if only ‘</w:t>
      </w:r>
      <w:proofErr w:type="spellStart"/>
      <w:r w:rsidR="00347D4B">
        <w:t>cabak</w:t>
      </w:r>
      <w:proofErr w:type="spellEnd"/>
      <w:r w:rsidR="00347D4B">
        <w:t>’ was</w:t>
      </w:r>
      <w:r>
        <w:t xml:space="preserve"> seen, but no other ‘*</w:t>
      </w:r>
      <w:proofErr w:type="spellStart"/>
      <w:r>
        <w:t>abak</w:t>
      </w:r>
      <w:proofErr w:type="spellEnd"/>
      <w:r>
        <w:t>’, then probably we shouldn</w:t>
      </w:r>
      <w:r w:rsidR="0064512D">
        <w:t>’t</w:t>
      </w:r>
      <w:r>
        <w:t xml:space="preserve"> use </w:t>
      </w:r>
      <w:r w:rsidR="004A1B3A">
        <w:t>an</w:t>
      </w:r>
      <w:r>
        <w:t xml:space="preserve"> abstracted pattern.</w:t>
      </w:r>
    </w:p>
    <w:p w:rsidR="00CD7D97" w:rsidRDefault="00CD7D97" w:rsidP="002205F0">
      <w:r>
        <w:t xml:space="preserve">To </w:t>
      </w:r>
      <w:r w:rsidR="0036607D">
        <w:t>get</w:t>
      </w:r>
      <w:r>
        <w:t xml:space="preserve"> such metrics</w:t>
      </w:r>
      <w:r w:rsidR="00126648">
        <w:t xml:space="preserve"> while considering </w:t>
      </w:r>
      <w:r w:rsidR="00CB2368">
        <w:t xml:space="preserve">an </w:t>
      </w:r>
      <w:r w:rsidR="00126648">
        <w:t xml:space="preserve">abstraction of </w:t>
      </w:r>
      <w:r w:rsidR="00DE1063">
        <w:t>phonemes in a given (focus) position</w:t>
      </w:r>
      <w:r w:rsidR="002205F0">
        <w:t xml:space="preserve"> </w:t>
      </w:r>
      <w:r w:rsidR="00DE1063">
        <w:t>(assuming that content of other positions is the same)</w:t>
      </w:r>
      <w:r>
        <w:t>, we use the following formula:</w:t>
      </w:r>
    </w:p>
    <w:p w:rsidR="00BB2B5A" w:rsidRPr="00FD1983" w:rsidRDefault="00BB2B5A" w:rsidP="00BB2B5A">
      <w:pPr>
        <w:jc w:val="center"/>
        <w:rPr>
          <w:sz w:val="24"/>
        </w:rPr>
      </w:pPr>
      <w:r w:rsidRPr="002D632E">
        <w:rPr>
          <w:i/>
          <w:sz w:val="24"/>
        </w:rPr>
        <w:t>C</w:t>
      </w:r>
      <w:r w:rsidRPr="00FD1983">
        <w:rPr>
          <w:sz w:val="24"/>
        </w:rPr>
        <w:t xml:space="preserve">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supHide m:val="on"/>
            <m:ctrlPr>
              <w:rPr>
                <w:rFonts w:ascii="Cambria Math" w:eastAsiaTheme="minorEastAsia" w:hAnsi="Cambria Math"/>
                <w:i/>
                <w:sz w:val="24"/>
              </w:rPr>
            </m:ctrlPr>
          </m:naryPr>
          <m:sub>
            <m:r>
              <w:rPr>
                <w:rFonts w:ascii="Cambria Math" w:eastAsiaTheme="minorEastAsia" w:hAnsi="Cambria Math"/>
                <w:sz w:val="24"/>
              </w:rPr>
              <m:t>i</m:t>
            </m:r>
          </m:sub>
          <m:sup/>
          <m:e>
            <m:d>
              <m:dPr>
                <m:begChr m:val="["/>
                <m:endChr m:val="]"/>
                <m:ctrlPr>
                  <w:rPr>
                    <w:rFonts w:ascii="Cambria Math" w:eastAsiaTheme="minorEastAsia"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m:rPr>
                    <m:sty m:val="p"/>
                  </m:rPr>
                  <w:rPr>
                    <w:rFonts w:ascii="Cambria Math" w:hAnsi="Cambria Math"/>
                    <w:sz w:val="24"/>
                  </w:rPr>
                  <m:t>ln</m:t>
                </m:r>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m:t>
                    </m:r>
                  </m:num>
                  <m:den>
                    <m:r>
                      <w:rPr>
                        <w:rFonts w:ascii="Cambria Math" w:hAnsi="Cambria Math"/>
                        <w:sz w:val="24"/>
                      </w:rPr>
                      <m:t>T</m:t>
                    </m:r>
                  </m:den>
                </m:f>
                <m:r>
                  <w:rPr>
                    <w:rFonts w:ascii="Cambria Math" w:hAnsi="Cambria Math"/>
                    <w:sz w:val="24"/>
                  </w:rPr>
                  <m:t>)</m:t>
                </m:r>
              </m:e>
            </m:d>
          </m:e>
        </m:nary>
      </m:oMath>
    </w:p>
    <w:p w:rsidR="00BB2B5A" w:rsidRDefault="00BB2B5A" w:rsidP="00BB2B5A">
      <w:pPr>
        <w:spacing w:after="0"/>
      </w:pPr>
      <w:r>
        <w:t>Where</w:t>
      </w:r>
    </w:p>
    <w:p w:rsidR="00BB2B5A" w:rsidRDefault="00BB2B5A" w:rsidP="00BB2B5A">
      <w:pPr>
        <w:pStyle w:val="a3"/>
        <w:numPr>
          <w:ilvl w:val="0"/>
          <w:numId w:val="11"/>
        </w:numPr>
      </w:pPr>
      <w:r w:rsidRPr="002205F0">
        <w:rPr>
          <w:i/>
        </w:rPr>
        <w:t>C</w:t>
      </w:r>
      <w:r>
        <w:t xml:space="preserve"> is the abstraction confidence level;</w:t>
      </w:r>
    </w:p>
    <w:p w:rsidR="00BB2B5A" w:rsidRDefault="002278B8" w:rsidP="00BB2B5A">
      <w:pPr>
        <w:pStyle w:val="a3"/>
        <w:numPr>
          <w:ilvl w:val="0"/>
          <w:numId w:val="5"/>
        </w:numPr>
      </w:pP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oMath>
      <w:r w:rsidR="00BB2B5A">
        <w:rPr>
          <w:rFonts w:eastAsiaTheme="minorEastAsia"/>
          <w:sz w:val="24"/>
        </w:rPr>
        <w:t xml:space="preserve"> </w:t>
      </w:r>
      <w:r w:rsidR="00BB2B5A">
        <w:t xml:space="preserve">is the </w:t>
      </w:r>
      <w:proofErr w:type="spellStart"/>
      <w:r w:rsidR="00BB2B5A" w:rsidRPr="00107EAC">
        <w:rPr>
          <w:i/>
        </w:rPr>
        <w:t>i</w:t>
      </w:r>
      <w:r w:rsidR="00BB2B5A" w:rsidRPr="00BF1F7C">
        <w:rPr>
          <w:vertAlign w:val="superscript"/>
        </w:rPr>
        <w:t>th</w:t>
      </w:r>
      <w:proofErr w:type="spellEnd"/>
      <w:r w:rsidR="00BB2B5A">
        <w:t xml:space="preserve"> distinct N-Gram occurrence count;</w:t>
      </w:r>
    </w:p>
    <w:p w:rsidR="00BB2B5A" w:rsidRDefault="002278B8" w:rsidP="00BB2B5A">
      <w:pPr>
        <w:pStyle w:val="a3"/>
        <w:numPr>
          <w:ilvl w:val="0"/>
          <w:numId w:val="5"/>
        </w:num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rsidR="00BB2B5A">
        <w:t xml:space="preserve"> </w:t>
      </w:r>
      <w:proofErr w:type="gramStart"/>
      <w:r w:rsidR="00BB2B5A">
        <w:t>is</w:t>
      </w:r>
      <w:proofErr w:type="gramEnd"/>
      <w:r w:rsidR="00BB2B5A">
        <w:t xml:space="preserve"> the confidence level of </w:t>
      </w:r>
      <w:proofErr w:type="spellStart"/>
      <w:r w:rsidR="00BB2B5A" w:rsidRPr="002D632E">
        <w:rPr>
          <w:i/>
        </w:rPr>
        <w:t>i</w:t>
      </w:r>
      <w:r w:rsidR="00BB2B5A" w:rsidRPr="002D632E">
        <w:rPr>
          <w:vertAlign w:val="superscript"/>
        </w:rPr>
        <w:t>th</w:t>
      </w:r>
      <w:proofErr w:type="spellEnd"/>
      <w:r w:rsidR="00BB2B5A">
        <w:t xml:space="preserve"> N-Gram. If this N-Gram consists solely </w:t>
      </w:r>
      <w:r w:rsidR="00406431">
        <w:t xml:space="preserve">of </w:t>
      </w:r>
      <w:r w:rsidR="00BB2B5A">
        <w:t xml:space="preserve">concrete phonemes, </w:t>
      </w:r>
      <w:proofErr w:type="spellStart"/>
      <w:r w:rsidR="00BB2B5A" w:rsidRPr="002D632E">
        <w:rPr>
          <w:i/>
        </w:rPr>
        <w:t>C</w:t>
      </w:r>
      <w:r w:rsidR="00BB2B5A" w:rsidRPr="002D632E">
        <w:rPr>
          <w:i/>
          <w:vertAlign w:val="subscript"/>
        </w:rPr>
        <w:t>i</w:t>
      </w:r>
      <w:proofErr w:type="spellEnd"/>
      <w:r w:rsidR="00BB2B5A">
        <w:t xml:space="preserve"> = 1. Otherwise, it is taken recursively from the previous abstraction resulted in the </w:t>
      </w:r>
      <w:proofErr w:type="spellStart"/>
      <w:r w:rsidR="00BB2B5A" w:rsidRPr="002D632E">
        <w:rPr>
          <w:i/>
        </w:rPr>
        <w:t>i</w:t>
      </w:r>
      <w:r w:rsidR="00BB2B5A" w:rsidRPr="002D632E">
        <w:rPr>
          <w:vertAlign w:val="superscript"/>
        </w:rPr>
        <w:t>th</w:t>
      </w:r>
      <w:proofErr w:type="spellEnd"/>
      <w:r w:rsidR="00BB2B5A">
        <w:t xml:space="preserve"> N-Gram.</w:t>
      </w:r>
    </w:p>
    <w:p w:rsidR="00C91C1E" w:rsidRDefault="00A11CA1" w:rsidP="00AC6CA4">
      <w:pPr>
        <w:pStyle w:val="a3"/>
        <w:numPr>
          <w:ilvl w:val="0"/>
          <w:numId w:val="5"/>
          <w:numberingChange w:id="8" w:author="Copy Editor T" w:date="2015-10-05T11:24:00Z" w:original=""/>
        </w:numPr>
        <w:spacing w:after="120"/>
      </w:pPr>
      <w:r w:rsidRPr="002D632E">
        <w:rPr>
          <w:i/>
        </w:rPr>
        <w:t>M</w:t>
      </w:r>
      <w:r>
        <w:t xml:space="preserve"> is abstraction cardinality (i.e. the number of concrete phonemes </w:t>
      </w:r>
      <w:r w:rsidR="007604E3">
        <w:t>known to match</w:t>
      </w:r>
      <w:r>
        <w:t xml:space="preserve"> the abstract</w:t>
      </w:r>
      <w:r w:rsidR="007D5658">
        <w:t>ed symbol</w:t>
      </w:r>
      <w:r w:rsidR="002D632E">
        <w:t>)</w:t>
      </w:r>
    </w:p>
    <w:p w:rsidR="00FD1983" w:rsidRDefault="00FD1983" w:rsidP="002D632E">
      <w:r>
        <w:t xml:space="preserve">Note that </w:t>
      </w:r>
      <w:r w:rsidR="00156CB9">
        <w:t xml:space="preserve">the </w:t>
      </w:r>
      <w:r>
        <w:t>conf</w:t>
      </w:r>
      <w:r w:rsidR="00156CB9">
        <w:t>idence</w:t>
      </w:r>
      <w:r>
        <w:t xml:space="preserve"> level for a concrete phoneme is always assumed to be 1.</w:t>
      </w:r>
    </w:p>
    <w:p w:rsidR="0036607D" w:rsidRDefault="0036607D" w:rsidP="002D632E">
      <w:r>
        <w:t xml:space="preserve">For </w:t>
      </w:r>
      <w:r w:rsidR="00816DC1">
        <w:t xml:space="preserve">the </w:t>
      </w:r>
      <w:r>
        <w:t>performance optimization,</w:t>
      </w:r>
      <w:r w:rsidR="005C306C">
        <w:t xml:space="preserve"> the</w:t>
      </w:r>
      <w:r>
        <w:t xml:space="preserve"> logarithm</w:t>
      </w:r>
      <w:r w:rsidR="00156CB9">
        <w:t>ic</w:t>
      </w:r>
      <w:r w:rsidR="00A106B4">
        <w:t xml:space="preserve"> function</w:t>
      </w:r>
      <w:r>
        <w:t xml:space="preserve"> is roughly simulated </w:t>
      </w:r>
      <w:r w:rsidR="00A106B4">
        <w:t>by</w:t>
      </w:r>
      <w:r>
        <w:t xml:space="preserve"> a value table lookup.</w:t>
      </w:r>
    </w:p>
    <w:p w:rsidR="00233D73" w:rsidRPr="002D632E" w:rsidRDefault="002D632E" w:rsidP="002D632E">
      <w:pPr>
        <w:pStyle w:val="3"/>
      </w:pPr>
      <w:r w:rsidRPr="002D632E">
        <w:lastRenderedPageBreak/>
        <w:t>Vowel clustering</w:t>
      </w:r>
    </w:p>
    <w:p w:rsidR="0080556C" w:rsidRDefault="00054D6F" w:rsidP="002D632E">
      <w:r>
        <w:t>While</w:t>
      </w:r>
      <w:r w:rsidR="00B72993">
        <w:t xml:space="preserve"> </w:t>
      </w:r>
      <w:r w:rsidR="00B72993" w:rsidRPr="002D632E">
        <w:t>abstracting</w:t>
      </w:r>
      <w:r w:rsidR="00B72993">
        <w:t xml:space="preserve"> vowels, we use separate</w:t>
      </w:r>
      <w:r w:rsidR="0080556C">
        <w:t xml:space="preserve"> abstraction</w:t>
      </w:r>
      <w:r w:rsidR="00B72993">
        <w:t xml:space="preserve"> classes</w:t>
      </w:r>
      <w:r w:rsidR="0080556C">
        <w:t xml:space="preserve"> for frequent vo</w:t>
      </w:r>
      <w:r w:rsidR="00C71EE8">
        <w:t>wel</w:t>
      </w:r>
      <w:r w:rsidR="00B72993">
        <w:t>s</w:t>
      </w:r>
      <w:r w:rsidR="00C71EE8">
        <w:t xml:space="preserve"> and </w:t>
      </w:r>
      <w:r w:rsidR="00B72993">
        <w:t xml:space="preserve">for </w:t>
      </w:r>
      <w:r w:rsidR="00C71EE8">
        <w:t>other</w:t>
      </w:r>
      <w:r w:rsidR="00B72993">
        <w:t xml:space="preserve"> vowel</w:t>
      </w:r>
      <w:r w:rsidR="00360CB3">
        <w:t xml:space="preserve">s </w:t>
      </w:r>
      <w:r w:rsidR="00B72993">
        <w:t>(we denote the classes with ‘</w:t>
      </w:r>
      <w:r w:rsidR="00B72993" w:rsidRPr="002D632E">
        <w:rPr>
          <w:b/>
        </w:rPr>
        <w:t>W</w:t>
      </w:r>
      <w:r w:rsidR="00B72993">
        <w:t>’ and ‘</w:t>
      </w:r>
      <w:r w:rsidR="00B72993" w:rsidRPr="002D632E">
        <w:rPr>
          <w:b/>
        </w:rPr>
        <w:t>V</w:t>
      </w:r>
      <w:r w:rsidR="00B72993">
        <w:t>’ labels, respectively)</w:t>
      </w:r>
      <w:r w:rsidR="00C71EE8">
        <w:t xml:space="preserve">. This </w:t>
      </w:r>
      <w:r w:rsidR="00B72993">
        <w:t xml:space="preserve">feature </w:t>
      </w:r>
      <w:r w:rsidR="00C71EE8">
        <w:t>comes from experiment</w:t>
      </w:r>
      <w:r w:rsidR="00B72993">
        <w:t>al results</w:t>
      </w:r>
      <w:r w:rsidR="00C71EE8">
        <w:t xml:space="preserve"> on better </w:t>
      </w:r>
      <w:r w:rsidR="002D632E">
        <w:t xml:space="preserve">phoneme </w:t>
      </w:r>
      <w:r w:rsidR="00C71EE8">
        <w:t>clusterin</w:t>
      </w:r>
      <w:r w:rsidR="00B72993">
        <w:t>g</w:t>
      </w:r>
      <w:r w:rsidR="00C71EE8">
        <w:t xml:space="preserve"> </w:t>
      </w:r>
      <w:r w:rsidR="00B72993">
        <w:t>for abstraction. It has been found</w:t>
      </w:r>
      <w:r w:rsidR="00360CB3">
        <w:t xml:space="preserve"> that </w:t>
      </w:r>
      <w:proofErr w:type="spellStart"/>
      <w:r w:rsidR="00360CB3">
        <w:t>ph</w:t>
      </w:r>
      <w:r w:rsidR="00B72993">
        <w:t>onotactic</w:t>
      </w:r>
      <w:proofErr w:type="spellEnd"/>
      <w:r w:rsidR="00B72993">
        <w:t xml:space="preserve"> role</w:t>
      </w:r>
      <w:r w:rsidR="00360CB3">
        <w:t>s</w:t>
      </w:r>
      <w:r w:rsidR="00B72993">
        <w:t xml:space="preserve"> </w:t>
      </w:r>
      <w:r w:rsidR="00360CB3">
        <w:t xml:space="preserve">of vowels </w:t>
      </w:r>
      <w:r w:rsidR="00233D73">
        <w:t>differ</w:t>
      </w:r>
      <w:r w:rsidR="00B72993">
        <w:t>, and frequently used vowel</w:t>
      </w:r>
      <w:r w:rsidR="002D632E">
        <w:t>s</w:t>
      </w:r>
      <w:r w:rsidR="00B72993">
        <w:t xml:space="preserve"> approximately form a cluster of well-exchang</w:t>
      </w:r>
      <w:r w:rsidR="00360CB3">
        <w:t>e</w:t>
      </w:r>
      <w:r w:rsidR="002D632E">
        <w:t>able phonemes. Less frequently occurred vowels</w:t>
      </w:r>
      <w:r w:rsidR="00B72993">
        <w:t xml:space="preserve"> </w:t>
      </w:r>
      <w:r w:rsidR="002D632E">
        <w:t>behave in a similar</w:t>
      </w:r>
      <w:r w:rsidR="00B72993">
        <w:t xml:space="preserve"> way. But exchanging between a </w:t>
      </w:r>
      <w:r w:rsidR="00360CB3">
        <w:t>rare</w:t>
      </w:r>
      <w:r w:rsidR="00B72993">
        <w:t xml:space="preserve"> vowel </w:t>
      </w:r>
      <w:r w:rsidR="00AF45B4">
        <w:t>and</w:t>
      </w:r>
      <w:r w:rsidR="00B72993">
        <w:t xml:space="preserve"> a fr</w:t>
      </w:r>
      <w:r w:rsidR="00360CB3">
        <w:t>equent</w:t>
      </w:r>
      <w:r w:rsidR="00B72993">
        <w:t xml:space="preserve"> one</w:t>
      </w:r>
      <w:r w:rsidR="00360CB3">
        <w:t xml:space="preserve"> generally</w:t>
      </w:r>
      <w:r w:rsidR="00B72993">
        <w:t xml:space="preserve"> yiel</w:t>
      </w:r>
      <w:r w:rsidR="00360CB3">
        <w:t>d</w:t>
      </w:r>
      <w:r w:rsidR="00B72993">
        <w:t xml:space="preserve">s less </w:t>
      </w:r>
      <w:r w:rsidR="00360CB3">
        <w:t>‘</w:t>
      </w:r>
      <w:r w:rsidR="00B72993">
        <w:t>natural</w:t>
      </w:r>
      <w:r w:rsidR="00360CB3">
        <w:t>’</w:t>
      </w:r>
      <w:r w:rsidR="00B72993">
        <w:t xml:space="preserve"> wo</w:t>
      </w:r>
      <w:r w:rsidR="00360CB3">
        <w:t>r</w:t>
      </w:r>
      <w:r w:rsidR="00B72993">
        <w:t xml:space="preserve">ds. </w:t>
      </w:r>
      <w:r w:rsidR="00233D73">
        <w:t>At</w:t>
      </w:r>
      <w:r w:rsidR="00B72993">
        <w:t xml:space="preserve"> the same time, no such effect </w:t>
      </w:r>
      <w:r w:rsidR="004A1B3A">
        <w:t>has been</w:t>
      </w:r>
      <w:r w:rsidR="00360CB3">
        <w:t xml:space="preserve"> </w:t>
      </w:r>
      <w:r w:rsidR="00B72993">
        <w:t>observed with consonants.</w:t>
      </w:r>
    </w:p>
    <w:p w:rsidR="00B72993" w:rsidRDefault="00AF45B4" w:rsidP="002D632E">
      <w:r>
        <w:t>To determine the</w:t>
      </w:r>
      <w:r w:rsidR="00B72993">
        <w:t xml:space="preserve"> frequency threshold that splits vowel</w:t>
      </w:r>
      <w:r w:rsidR="004A1B3A">
        <w:t>s</w:t>
      </w:r>
      <w:r w:rsidR="00B72993">
        <w:t xml:space="preserve"> into rare and frequent ones, we </w:t>
      </w:r>
      <w:r w:rsidR="00CE0B8F">
        <w:t>meas</w:t>
      </w:r>
      <w:r w:rsidR="00054D6F">
        <w:t>ure all vowel frequencies in the source dict</w:t>
      </w:r>
      <w:r>
        <w:t xml:space="preserve">ionary </w:t>
      </w:r>
      <w:r w:rsidR="00CE0B8F">
        <w:t xml:space="preserve">and select the second frequent phoneme; its frequency multiplied </w:t>
      </w:r>
      <w:r w:rsidR="00A8712E">
        <w:t xml:space="preserve">by a </w:t>
      </w:r>
      <w:r>
        <w:t>“Vowel Frequency C</w:t>
      </w:r>
      <w:r w:rsidR="00CE0B8F">
        <w:t>onfidence</w:t>
      </w:r>
      <w:r>
        <w:t>”</w:t>
      </w:r>
      <w:r w:rsidR="00CE0B8F">
        <w:t xml:space="preserve"> parameter (which is user tunable and equals 0.5 by default).</w:t>
      </w:r>
    </w:p>
    <w:p w:rsidR="00D8642C" w:rsidRPr="00F41323" w:rsidRDefault="00CC7178" w:rsidP="00724CD6">
      <w:pPr>
        <w:pStyle w:val="1"/>
        <w:numPr>
          <w:ilvl w:val="0"/>
          <w:numId w:val="24"/>
          <w:numberingChange w:id="9" w:author="Copy Editor T" w:date="2015-10-05T11:24:00Z" w:original="%1:4:0:."/>
        </w:numPr>
      </w:pPr>
      <w:r w:rsidRPr="00F41323">
        <w:t>Optimizations</w:t>
      </w:r>
    </w:p>
    <w:p w:rsidR="00A20905" w:rsidRDefault="00A20905" w:rsidP="00724CD6">
      <w:pPr>
        <w:pStyle w:val="2"/>
      </w:pPr>
      <w:r>
        <w:t>Graph Construction</w:t>
      </w:r>
    </w:p>
    <w:p w:rsidR="000C6ABE" w:rsidRDefault="00D8642C" w:rsidP="00A838BB">
      <w:pPr>
        <w:pStyle w:val="a3"/>
        <w:ind w:left="0"/>
      </w:pPr>
      <w:r>
        <w:t xml:space="preserve">For the sake of </w:t>
      </w:r>
      <w:r w:rsidR="00CC7178">
        <w:t xml:space="preserve">word statistics search </w:t>
      </w:r>
      <w:r>
        <w:t xml:space="preserve">optimization, </w:t>
      </w:r>
      <w:r w:rsidR="00CC7178">
        <w:t>the</w:t>
      </w:r>
      <w:r>
        <w:t xml:space="preserve"> algorithm builds a suffix</w:t>
      </w:r>
      <w:r w:rsidR="00CC7178">
        <w:t xml:space="preserve"> tree</w:t>
      </w:r>
      <w:r w:rsidR="000C6ABE">
        <w:t xml:space="preserve"> where every node represents </w:t>
      </w:r>
      <w:proofErr w:type="gramStart"/>
      <w:r w:rsidR="000C6ABE">
        <w:t>a</w:t>
      </w:r>
      <w:proofErr w:type="gramEnd"/>
      <w:r w:rsidR="000C6ABE">
        <w:t xml:space="preserve"> N</w:t>
      </w:r>
      <w:r w:rsidR="00BB2B5A">
        <w:t>-</w:t>
      </w:r>
      <w:r w:rsidR="000C6ABE">
        <w:t>Gram except the last phoneme (let’s call them (N-1)-Grams).  E</w:t>
      </w:r>
      <w:r w:rsidR="00CC7178">
        <w:t>very</w:t>
      </w:r>
      <w:r w:rsidR="00AF45B4">
        <w:t xml:space="preserve"> node </w:t>
      </w:r>
      <w:r w:rsidR="000C6ABE">
        <w:t>points</w:t>
      </w:r>
      <w:r w:rsidR="00AF45B4">
        <w:t xml:space="preserve"> directly t</w:t>
      </w:r>
      <w:r w:rsidR="000C6ABE">
        <w:t>o the following nodes.</w:t>
      </w:r>
    </w:p>
    <w:p w:rsidR="000C6ABE" w:rsidRDefault="00AC6CA4" w:rsidP="00AC6CA4">
      <w:pPr>
        <w:pStyle w:val="a3"/>
        <w:numPr>
          <w:ilvl w:val="0"/>
          <w:numId w:val="22"/>
          <w:numberingChange w:id="10" w:author="Copy Editor T" w:date="2015-10-05T11:24:00Z" w:original="%1:1:0:)"/>
        </w:numPr>
      </w:pPr>
      <w:proofErr w:type="gramStart"/>
      <w:r>
        <w:t>to</w:t>
      </w:r>
      <w:proofErr w:type="gramEnd"/>
      <w:r w:rsidR="00AF45B4">
        <w:t xml:space="preserve"> node</w:t>
      </w:r>
      <w:r w:rsidR="000C6ABE">
        <w:t xml:space="preserve">s representing </w:t>
      </w:r>
      <w:r>
        <w:t xml:space="preserve">each </w:t>
      </w:r>
      <w:r w:rsidR="000C6ABE">
        <w:t xml:space="preserve">(N-1)-Gram </w:t>
      </w:r>
      <w:r w:rsidR="00AF45B4">
        <w:t xml:space="preserve">(seen in the source dictionary) </w:t>
      </w:r>
      <w:r>
        <w:t xml:space="preserve">obtained </w:t>
      </w:r>
      <w:r w:rsidR="000C6ABE">
        <w:t>by adding</w:t>
      </w:r>
      <w:r w:rsidR="00AF45B4">
        <w:t xml:space="preserve"> a phoneme</w:t>
      </w:r>
      <w:r w:rsidR="000C6ABE">
        <w:t xml:space="preserve"> to </w:t>
      </w:r>
      <w:r>
        <w:t>the</w:t>
      </w:r>
      <w:r w:rsidR="000C6ABE">
        <w:t xml:space="preserve"> end </w:t>
      </w:r>
      <w:r>
        <w:t xml:space="preserve">of current (N1)-Gram </w:t>
      </w:r>
      <w:r w:rsidR="000C6ABE">
        <w:t xml:space="preserve">and then </w:t>
      </w:r>
      <w:r>
        <w:t xml:space="preserve">restricting its length to </w:t>
      </w:r>
      <w:r w:rsidRPr="00AC6CA4">
        <w:rPr>
          <w:b/>
        </w:rPr>
        <w:t>Max N-Gram</w:t>
      </w:r>
      <w:r>
        <w:t xml:space="preserve"> minus 1</w:t>
      </w:r>
      <w:r w:rsidR="000C6ABE">
        <w:t xml:space="preserve"> </w:t>
      </w:r>
      <w:r>
        <w:t xml:space="preserve">value </w:t>
      </w:r>
      <w:r w:rsidR="000C6ABE">
        <w:t>by optional deleting of the beginning phoneme.</w:t>
      </w:r>
    </w:p>
    <w:p w:rsidR="00596846" w:rsidRDefault="000C6ABE" w:rsidP="00AC6CA4">
      <w:pPr>
        <w:pStyle w:val="a3"/>
        <w:numPr>
          <w:ilvl w:val="0"/>
          <w:numId w:val="22"/>
          <w:numberingChange w:id="11" w:author="Copy Editor T" w:date="2015-10-05T11:24:00Z" w:original="%1:2:0:)"/>
        </w:numPr>
      </w:pPr>
      <w:proofErr w:type="gramStart"/>
      <w:r>
        <w:t>to</w:t>
      </w:r>
      <w:proofErr w:type="gramEnd"/>
      <w:r>
        <w:t xml:space="preserve"> </w:t>
      </w:r>
      <w:r w:rsidR="00AF45B4">
        <w:t>nodes representing</w:t>
      </w:r>
      <w:r w:rsidR="00CC7178">
        <w:t xml:space="preserve"> </w:t>
      </w:r>
      <w:r w:rsidR="00AC6CA4">
        <w:t>versions</w:t>
      </w:r>
      <w:r w:rsidR="00AF45B4">
        <w:t xml:space="preserve"> </w:t>
      </w:r>
      <w:r>
        <w:t>of given (N-1)-Gram where</w:t>
      </w:r>
      <w:r w:rsidR="00AF45B4">
        <w:t xml:space="preserve"> one concrete character</w:t>
      </w:r>
      <w:r>
        <w:t xml:space="preserve"> becomes</w:t>
      </w:r>
      <w:r w:rsidR="00AF45B4">
        <w:t xml:space="preserve"> abstracted (for the positions in (N-1</w:t>
      </w:r>
      <w:r>
        <w:t>)-G</w:t>
      </w:r>
      <w:r w:rsidR="00AF45B4">
        <w:t xml:space="preserve">ram where the abstraction is allowed, i.e. </w:t>
      </w:r>
      <w:r w:rsidR="00AC6CA4">
        <w:t>for</w:t>
      </w:r>
      <w:r w:rsidR="00AF45B4">
        <w:t xml:space="preserve"> any position except the last on</w:t>
      </w:r>
      <w:r w:rsidR="00596846">
        <w:t>e).</w:t>
      </w:r>
    </w:p>
    <w:p w:rsidR="00611DAA" w:rsidRDefault="00596846" w:rsidP="00A838BB">
      <w:pPr>
        <w:pStyle w:val="a3"/>
        <w:ind w:left="0"/>
      </w:pPr>
      <w:r w:rsidRPr="00AC6CA4">
        <w:rPr>
          <w:i/>
        </w:rPr>
        <w:t>Figure 2</w:t>
      </w:r>
      <w:r w:rsidR="00CC7178">
        <w:t xml:space="preserve"> illustrates such a graph</w:t>
      </w:r>
      <w:r w:rsidR="008364E5">
        <w:t xml:space="preserve"> (</w:t>
      </w:r>
      <w:r>
        <w:t xml:space="preserve">an example </w:t>
      </w:r>
      <w:r w:rsidR="008364E5">
        <w:t xml:space="preserve">created upon reading a single word </w:t>
      </w:r>
      <w:r w:rsidR="008364E5" w:rsidRPr="00AC6CA4">
        <w:rPr>
          <w:i/>
        </w:rPr>
        <w:t>‘</w:t>
      </w:r>
      <w:proofErr w:type="spellStart"/>
      <w:r w:rsidR="008364E5" w:rsidRPr="00AC6CA4">
        <w:rPr>
          <w:i/>
        </w:rPr>
        <w:t>laris</w:t>
      </w:r>
      <w:proofErr w:type="spellEnd"/>
      <w:r w:rsidR="008364E5" w:rsidRPr="00AC6CA4">
        <w:rPr>
          <w:i/>
        </w:rPr>
        <w:t>’</w:t>
      </w:r>
      <w:r w:rsidR="008364E5">
        <w:t>)</w:t>
      </w:r>
      <w:r>
        <w:t>. Solid lines stand</w:t>
      </w:r>
      <w:r w:rsidR="00CC7178">
        <w:t xml:space="preserve"> for </w:t>
      </w:r>
      <w:r>
        <w:t xml:space="preserve">pointers mentioned as (1) in </w:t>
      </w:r>
      <w:r w:rsidR="00AC6CA4">
        <w:t>the list above</w:t>
      </w:r>
      <w:r>
        <w:t xml:space="preserve"> while d</w:t>
      </w:r>
      <w:r w:rsidR="00CC7178">
        <w:t xml:space="preserve">otted lines stand for </w:t>
      </w:r>
      <w:r>
        <w:t>(2</w:t>
      </w:r>
      <w:r w:rsidR="00CC7178">
        <w:t xml:space="preserve">). If </w:t>
      </w:r>
      <w:r w:rsidR="00CC7178" w:rsidRPr="00AC6CA4">
        <w:rPr>
          <w:b/>
        </w:rPr>
        <w:t>Max N</w:t>
      </w:r>
      <w:r w:rsidRPr="00AC6CA4">
        <w:rPr>
          <w:b/>
        </w:rPr>
        <w:t>-</w:t>
      </w:r>
      <w:r w:rsidR="00CC7178" w:rsidRPr="00AC6CA4">
        <w:rPr>
          <w:b/>
        </w:rPr>
        <w:t>Gram</w:t>
      </w:r>
      <w:r w:rsidR="00CC7178">
        <w:t xml:space="preserve"> </w:t>
      </w:r>
      <w:r w:rsidR="00AC6CA4">
        <w:t>=</w:t>
      </w:r>
      <w:r w:rsidR="00CC7178">
        <w:t xml:space="preserve"> 5, up to three </w:t>
      </w:r>
      <w:r>
        <w:t xml:space="preserve">links to </w:t>
      </w:r>
      <w:r w:rsidR="00CC7178">
        <w:t xml:space="preserve">abstracted </w:t>
      </w:r>
      <w:r>
        <w:t xml:space="preserve">nodes </w:t>
      </w:r>
      <w:r w:rsidR="00CC7178">
        <w:t>may exist per node.</w:t>
      </w:r>
      <w:r w:rsidR="00AC6CA4">
        <w:t xml:space="preserve"> Please note that </w:t>
      </w:r>
      <w:r>
        <w:t>‘^’ character stands for the</w:t>
      </w:r>
      <w:r w:rsidR="00AC6CA4">
        <w:t xml:space="preserve"> beginning of a word, and nodes </w:t>
      </w:r>
      <w:r>
        <w:t xml:space="preserve">drawn in brown color </w:t>
      </w:r>
      <w:r w:rsidR="00BB2B5A">
        <w:t>allow</w:t>
      </w:r>
      <w:r w:rsidR="00A8712E">
        <w:t xml:space="preserve"> </w:t>
      </w:r>
      <w:r w:rsidR="00AC6CA4">
        <w:t xml:space="preserve">a </w:t>
      </w:r>
      <w:r>
        <w:t>word end to immediately</w:t>
      </w:r>
      <w:r w:rsidR="00AC6CA4">
        <w:t xml:space="preserve"> follow</w:t>
      </w:r>
      <w:r>
        <w:t>.</w:t>
      </w:r>
    </w:p>
    <w:p w:rsidR="00A838BB" w:rsidRDefault="00A838BB" w:rsidP="00A838BB">
      <w:pPr>
        <w:pStyle w:val="a3"/>
        <w:ind w:left="0"/>
      </w:pPr>
    </w:p>
    <w:p w:rsidR="00611DAA" w:rsidRDefault="00611DAA" w:rsidP="00D8642C">
      <w:pPr>
        <w:pStyle w:val="a3"/>
      </w:pPr>
      <w:r w:rsidRPr="00611DAA">
        <w:rPr>
          <w:noProof/>
        </w:rPr>
        <w:lastRenderedPageBreak/>
        <w:drawing>
          <wp:inline distT="0" distB="0" distL="0" distR="0">
            <wp:extent cx="5309535" cy="2820838"/>
            <wp:effectExtent l="0" t="0" r="5415" b="0"/>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72400" cy="4464496"/>
                      <a:chOff x="611560" y="1556792"/>
                      <a:chExt cx="8172400" cy="4464496"/>
                    </a:xfrm>
                  </a:grpSpPr>
                  <a:sp>
                    <a:nvSpPr>
                      <a:cNvPr id="68" name="Овал 67"/>
                      <a:cNvSpPr/>
                    </a:nvSpPr>
                    <a:spPr>
                      <a:xfrm>
                        <a:off x="4139952" y="1556792"/>
                        <a:ext cx="1008112" cy="432048"/>
                      </a:xfrm>
                      <a:prstGeom prst="ellipse">
                        <a:avLst/>
                      </a:prstGeom>
                      <a:solidFill>
                        <a:schemeClr val="bg1"/>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solidFill>
                                <a:srgbClr val="002060"/>
                              </a:solidFill>
                            </a:rPr>
                            <a:t>Root</a:t>
                          </a:r>
                          <a:endParaRPr lang="en-US" i="1"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Овал 68"/>
                      <a:cNvSpPr/>
                    </a:nvSpPr>
                    <a:spPr>
                      <a:xfrm>
                        <a:off x="755576" y="2276872"/>
                        <a:ext cx="792088"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Овал 69"/>
                      <a:cNvSpPr/>
                    </a:nvSpPr>
                    <a:spPr>
                      <a:xfrm>
                        <a:off x="1835696" y="2276872"/>
                        <a:ext cx="792088"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Овал 70"/>
                      <a:cNvSpPr/>
                    </a:nvSpPr>
                    <a:spPr>
                      <a:xfrm>
                        <a:off x="2843808" y="2276872"/>
                        <a:ext cx="792088"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Овал 71"/>
                      <a:cNvSpPr/>
                    </a:nvSpPr>
                    <a:spPr>
                      <a:xfrm>
                        <a:off x="3923928" y="2276872"/>
                        <a:ext cx="792088"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t>
                          </a:r>
                          <a:r>
                            <a:rPr lang="en-US" dirty="0" err="1" smtClean="0"/>
                            <a:t>lar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Овал 72"/>
                      <a:cNvSpPr/>
                    </a:nvSpPr>
                    <a:spPr>
                      <a:xfrm>
                        <a:off x="5004048" y="2276872"/>
                        <a:ext cx="792088"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lari</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Овал 73"/>
                      <a:cNvSpPr/>
                    </a:nvSpPr>
                    <a:spPr>
                      <a:xfrm>
                        <a:off x="6084168" y="2276872"/>
                        <a:ext cx="792088" cy="432048"/>
                      </a:xfrm>
                      <a:prstGeom prst="ellipse">
                        <a:avLst/>
                      </a:prstGeom>
                      <a:solidFill>
                        <a:schemeClr val="accent6">
                          <a:lumMod val="5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aris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Овал 76"/>
                      <a:cNvSpPr/>
                    </a:nvSpPr>
                    <a:spPr>
                      <a:xfrm>
                        <a:off x="611560" y="2924944"/>
                        <a:ext cx="864096"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t>
                          </a:r>
                          <a:r>
                            <a:rPr lang="en-US" b="1" dirty="0" smtClean="0">
                              <a:solidFill>
                                <a:srgbClr val="FFFF00"/>
                              </a:solidFill>
                            </a:rPr>
                            <a:t>C</a:t>
                          </a: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Овал 77"/>
                      <a:cNvSpPr/>
                    </a:nvSpPr>
                    <a:spPr>
                      <a:xfrm>
                        <a:off x="2483768" y="3212976"/>
                        <a:ext cx="936104"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t>
                          </a:r>
                          <a:r>
                            <a:rPr lang="en-US" dirty="0" err="1" smtClean="0"/>
                            <a:t>l</a:t>
                          </a:r>
                          <a:r>
                            <a:rPr lang="en-US" b="1" dirty="0" err="1" smtClean="0">
                              <a:solidFill>
                                <a:srgbClr val="FFFF00"/>
                              </a:solidFill>
                            </a:rPr>
                            <a:t>W</a:t>
                          </a:r>
                          <a:r>
                            <a:rPr lang="en-US" dirty="0" err="1" smtClean="0"/>
                            <a:t>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Овал 78"/>
                      <a:cNvSpPr/>
                    </a:nvSpPr>
                    <a:spPr>
                      <a:xfrm>
                        <a:off x="1691680" y="2924944"/>
                        <a:ext cx="864096"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t>
                          </a:r>
                          <a:r>
                            <a:rPr lang="en-US" b="1" dirty="0" smtClean="0">
                              <a:solidFill>
                                <a:srgbClr val="FFFF00"/>
                              </a:solidFill>
                            </a:rPr>
                            <a:t>C</a:t>
                          </a:r>
                          <a:r>
                            <a:rPr lang="en-US" dirty="0" smtClean="0"/>
                            <a:t>ar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Овал 79"/>
                      <a:cNvSpPr/>
                    </a:nvSpPr>
                    <a:spPr>
                      <a:xfrm>
                        <a:off x="3779912" y="4149080"/>
                        <a:ext cx="936104"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la</a:t>
                          </a:r>
                          <a:r>
                            <a:rPr lang="en-US" b="1" dirty="0" err="1" smtClean="0">
                              <a:solidFill>
                                <a:srgbClr val="FFFF00"/>
                              </a:solidFill>
                            </a:rPr>
                            <a:t>C</a:t>
                          </a:r>
                          <a:r>
                            <a:rPr lang="en-US" dirty="0" err="1" smtClean="0"/>
                            <a:t>i</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Овал 80"/>
                      <a:cNvSpPr/>
                    </a:nvSpPr>
                    <a:spPr>
                      <a:xfrm>
                        <a:off x="3635896" y="3212976"/>
                        <a:ext cx="864096"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l</a:t>
                          </a:r>
                          <a:r>
                            <a:rPr lang="en-US" b="1" dirty="0" err="1" smtClean="0">
                              <a:solidFill>
                                <a:srgbClr val="FFFF00"/>
                              </a:solidFill>
                            </a:rPr>
                            <a:t>W</a:t>
                          </a:r>
                          <a:r>
                            <a:rPr lang="en-US" dirty="0" err="1" smtClean="0"/>
                            <a:t>ri</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Овал 81"/>
                      <a:cNvSpPr/>
                    </a:nvSpPr>
                    <a:spPr>
                      <a:xfrm>
                        <a:off x="4932040" y="2924944"/>
                        <a:ext cx="864096"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solidFill>
                                <a:srgbClr val="FFFF00"/>
                              </a:solidFill>
                            </a:rPr>
                            <a:t>C</a:t>
                          </a:r>
                          <a:r>
                            <a:rPr lang="en-US" dirty="0" err="1" smtClean="0"/>
                            <a:t>ari</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Овал 82"/>
                      <a:cNvSpPr/>
                    </a:nvSpPr>
                    <a:spPr>
                      <a:xfrm>
                        <a:off x="6588224" y="3717032"/>
                        <a:ext cx="792088" cy="432048"/>
                      </a:xfrm>
                      <a:prstGeom prst="ellipse">
                        <a:avLst/>
                      </a:prstGeom>
                      <a:solidFill>
                        <a:schemeClr val="accent6">
                          <a:lumMod val="5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a</a:t>
                          </a:r>
                          <a:r>
                            <a:rPr lang="en-US" b="1" dirty="0" err="1" smtClean="0">
                              <a:solidFill>
                                <a:srgbClr val="FFFF00"/>
                              </a:solidFill>
                            </a:rPr>
                            <a:t>C</a:t>
                          </a:r>
                          <a:r>
                            <a:rPr lang="en-US" dirty="0" err="1" smtClean="0"/>
                            <a:t>is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Овал 83"/>
                      <a:cNvSpPr/>
                    </a:nvSpPr>
                    <a:spPr>
                      <a:xfrm>
                        <a:off x="7164288" y="3140968"/>
                        <a:ext cx="1008112" cy="432048"/>
                      </a:xfrm>
                      <a:prstGeom prst="ellipse">
                        <a:avLst/>
                      </a:prstGeom>
                      <a:solidFill>
                        <a:schemeClr val="accent6">
                          <a:lumMod val="5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t>ar</a:t>
                          </a:r>
                          <a:r>
                            <a:rPr lang="en-US" b="1" dirty="0" err="1" smtClean="0">
                              <a:solidFill>
                                <a:srgbClr val="FFFF00"/>
                              </a:solidFill>
                            </a:rPr>
                            <a:t>W</a:t>
                          </a:r>
                          <a:r>
                            <a:rPr lang="en-US" b="1" dirty="0" err="1" smtClean="0"/>
                            <a:t>s</a:t>
                          </a: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Овал 84"/>
                      <a:cNvSpPr/>
                    </a:nvSpPr>
                    <a:spPr>
                      <a:xfrm>
                        <a:off x="5796136" y="3212976"/>
                        <a:ext cx="936104" cy="432048"/>
                      </a:xfrm>
                      <a:prstGeom prst="ellipse">
                        <a:avLst/>
                      </a:prstGeom>
                      <a:solidFill>
                        <a:schemeClr val="accent6">
                          <a:lumMod val="5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solidFill>
                                <a:srgbClr val="FFFF00"/>
                              </a:solidFill>
                            </a:rPr>
                            <a:t>W</a:t>
                          </a:r>
                          <a:r>
                            <a:rPr lang="en-US" dirty="0" err="1" smtClean="0"/>
                            <a:t>ris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0" name="Прямая со стрелкой 89"/>
                      <a:cNvCxnSpPr>
                        <a:stCxn id="68" idx="2"/>
                        <a:endCxn id="69" idx="7"/>
                      </a:cNvCxnSpPr>
                    </a:nvCxnSpPr>
                    <a:spPr>
                      <a:xfrm flipH="1">
                        <a:off x="1431665" y="1772816"/>
                        <a:ext cx="2708287" cy="56732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3" name="Прямая со стрелкой 92"/>
                      <a:cNvCxnSpPr>
                        <a:stCxn id="68" idx="6"/>
                        <a:endCxn id="73" idx="0"/>
                      </a:cNvCxnSpPr>
                    </a:nvCxnSpPr>
                    <a:spPr>
                      <a:xfrm>
                        <a:off x="5148064" y="1772816"/>
                        <a:ext cx="252028"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5" name="Прямая со стрелкой 94"/>
                      <a:cNvCxnSpPr>
                        <a:stCxn id="68" idx="6"/>
                        <a:endCxn id="74" idx="1"/>
                      </a:cNvCxnSpPr>
                    </a:nvCxnSpPr>
                    <a:spPr>
                      <a:xfrm>
                        <a:off x="5148064" y="1772816"/>
                        <a:ext cx="1052103" cy="56732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9" name="Прямая со стрелкой 98"/>
                      <a:cNvCxnSpPr>
                        <a:stCxn id="69" idx="6"/>
                        <a:endCxn id="70" idx="2"/>
                      </a:cNvCxnSpPr>
                    </a:nvCxnSpPr>
                    <a:spPr>
                      <a:xfrm>
                        <a:off x="1547664" y="2492896"/>
                        <a:ext cx="28803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1" name="Прямая со стрелкой 100"/>
                      <a:cNvCxnSpPr>
                        <a:stCxn id="70" idx="6"/>
                        <a:endCxn id="71" idx="2"/>
                      </a:cNvCxnSpPr>
                    </a:nvCxnSpPr>
                    <a:spPr>
                      <a:xfrm>
                        <a:off x="2627784" y="2492896"/>
                        <a:ext cx="21602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3" name="Прямая со стрелкой 102"/>
                      <a:cNvCxnSpPr>
                        <a:stCxn id="71" idx="6"/>
                        <a:endCxn id="72" idx="2"/>
                      </a:cNvCxnSpPr>
                    </a:nvCxnSpPr>
                    <a:spPr>
                      <a:xfrm>
                        <a:off x="3635896" y="2492896"/>
                        <a:ext cx="28803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5" name="Прямая со стрелкой 104"/>
                      <a:cNvCxnSpPr>
                        <a:stCxn id="71" idx="3"/>
                        <a:endCxn id="77" idx="7"/>
                      </a:cNvCxnSpPr>
                    </a:nvCxnSpPr>
                    <a:spPr>
                      <a:xfrm flipH="1">
                        <a:off x="1349112" y="2645648"/>
                        <a:ext cx="1610695" cy="342568"/>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07" name="Прямая со стрелкой 106"/>
                      <a:cNvCxnSpPr>
                        <a:stCxn id="72" idx="6"/>
                        <a:endCxn id="73" idx="2"/>
                      </a:cNvCxnSpPr>
                    </a:nvCxnSpPr>
                    <a:spPr>
                      <a:xfrm>
                        <a:off x="4716016" y="2492896"/>
                        <a:ext cx="28803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9" name="Прямая со стрелкой 108"/>
                      <a:cNvCxnSpPr>
                        <a:stCxn id="73" idx="6"/>
                        <a:endCxn id="74" idx="2"/>
                      </a:cNvCxnSpPr>
                    </a:nvCxnSpPr>
                    <a:spPr>
                      <a:xfrm>
                        <a:off x="5796136" y="2492896"/>
                        <a:ext cx="28803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5" name="Прямая со стрелкой 114"/>
                      <a:cNvCxnSpPr>
                        <a:stCxn id="72" idx="3"/>
                        <a:endCxn id="78" idx="7"/>
                      </a:cNvCxnSpPr>
                    </a:nvCxnSpPr>
                    <a:spPr>
                      <a:xfrm flipH="1">
                        <a:off x="3282783" y="2645648"/>
                        <a:ext cx="757144" cy="630600"/>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21" name="Прямая со стрелкой 120"/>
                      <a:cNvCxnSpPr>
                        <a:stCxn id="72" idx="3"/>
                        <a:endCxn id="79" idx="7"/>
                      </a:cNvCxnSpPr>
                    </a:nvCxnSpPr>
                    <a:spPr>
                      <a:xfrm flipH="1">
                        <a:off x="2429232" y="2645648"/>
                        <a:ext cx="1610695" cy="342568"/>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26" name="Прямая со стрелкой 125"/>
                      <a:cNvCxnSpPr>
                        <a:stCxn id="73" idx="3"/>
                        <a:endCxn id="80" idx="0"/>
                      </a:cNvCxnSpPr>
                    </a:nvCxnSpPr>
                    <a:spPr>
                      <a:xfrm flipH="1">
                        <a:off x="4247964" y="2645648"/>
                        <a:ext cx="872083" cy="1503432"/>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28" name="Прямая со стрелкой 127"/>
                      <a:cNvCxnSpPr>
                        <a:stCxn id="73" idx="3"/>
                        <a:endCxn id="81" idx="7"/>
                      </a:cNvCxnSpPr>
                    </a:nvCxnSpPr>
                    <a:spPr>
                      <a:xfrm flipH="1">
                        <a:off x="4373448" y="2645648"/>
                        <a:ext cx="746599" cy="630600"/>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30" name="Прямая со стрелкой 129"/>
                      <a:cNvCxnSpPr>
                        <a:stCxn id="73" idx="3"/>
                        <a:endCxn id="82" idx="0"/>
                      </a:cNvCxnSpPr>
                    </a:nvCxnSpPr>
                    <a:spPr>
                      <a:xfrm>
                        <a:off x="5120047" y="2645648"/>
                        <a:ext cx="244041" cy="279296"/>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sp>
                    <a:nvSpPr>
                      <a:cNvPr id="140" name="Овал 139"/>
                      <a:cNvSpPr/>
                    </a:nvSpPr>
                    <a:spPr>
                      <a:xfrm>
                        <a:off x="755576" y="4005064"/>
                        <a:ext cx="1008112"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t>
                          </a:r>
                          <a:r>
                            <a:rPr lang="en-US" b="1" dirty="0" err="1" smtClean="0">
                              <a:solidFill>
                                <a:srgbClr val="FFFF00"/>
                              </a:solidFill>
                            </a:rPr>
                            <a:t>CW</a:t>
                          </a:r>
                          <a:r>
                            <a:rPr lang="en-US" dirty="0" err="1" smtClean="0"/>
                            <a:t>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Овал 140"/>
                      <a:cNvSpPr/>
                    </a:nvSpPr>
                    <a:spPr>
                      <a:xfrm>
                        <a:off x="2195736" y="4005064"/>
                        <a:ext cx="936104"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solidFill>
                                <a:srgbClr val="FFFF00"/>
                              </a:solidFill>
                            </a:rPr>
                            <a:t>CW</a:t>
                          </a:r>
                          <a:r>
                            <a:rPr lang="en-US" dirty="0" err="1" smtClean="0"/>
                            <a:t>ri</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2" name="Овал 141"/>
                      <a:cNvSpPr/>
                    </a:nvSpPr>
                    <a:spPr>
                      <a:xfrm>
                        <a:off x="4572000" y="4509120"/>
                        <a:ext cx="936104"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solidFill>
                                <a:srgbClr val="FFFF00"/>
                              </a:solidFill>
                            </a:rPr>
                            <a:t>C</a:t>
                          </a:r>
                          <a:r>
                            <a:rPr lang="en-US" dirty="0" err="1" smtClean="0"/>
                            <a:t>a</a:t>
                          </a:r>
                          <a:r>
                            <a:rPr lang="en-US" b="1" dirty="0" err="1" smtClean="0">
                              <a:solidFill>
                                <a:srgbClr val="FFFF00"/>
                              </a:solidFill>
                            </a:rPr>
                            <a:t>C</a:t>
                          </a:r>
                          <a:r>
                            <a:rPr lang="en-US" dirty="0" err="1" smtClean="0"/>
                            <a:t>i</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3" name="Овал 142"/>
                      <a:cNvSpPr/>
                    </a:nvSpPr>
                    <a:spPr>
                      <a:xfrm>
                        <a:off x="2771800" y="4797152"/>
                        <a:ext cx="936104"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l</a:t>
                          </a:r>
                          <a:r>
                            <a:rPr lang="en-US" b="1" dirty="0" err="1" smtClean="0">
                              <a:solidFill>
                                <a:srgbClr val="FFFF00"/>
                              </a:solidFill>
                            </a:rPr>
                            <a:t>WC</a:t>
                          </a:r>
                          <a:r>
                            <a:rPr lang="en-US" dirty="0" err="1" smtClean="0"/>
                            <a:t>i</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4" name="Овал 143"/>
                      <a:cNvSpPr/>
                    </a:nvSpPr>
                    <a:spPr>
                      <a:xfrm>
                        <a:off x="5364088" y="4869160"/>
                        <a:ext cx="936104" cy="432048"/>
                      </a:xfrm>
                      <a:prstGeom prst="ellipse">
                        <a:avLst/>
                      </a:prstGeom>
                      <a:solidFill>
                        <a:schemeClr val="accent6">
                          <a:lumMod val="5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solidFill>
                                <a:srgbClr val="FFFF00"/>
                              </a:solidFill>
                            </a:rPr>
                            <a:t>WC</a:t>
                          </a:r>
                          <a:r>
                            <a:rPr lang="en-US" dirty="0" err="1" smtClean="0"/>
                            <a:t>is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Овал 144"/>
                      <a:cNvSpPr/>
                    </a:nvSpPr>
                    <a:spPr>
                      <a:xfrm>
                        <a:off x="6444208" y="4509120"/>
                        <a:ext cx="1152128" cy="432048"/>
                      </a:xfrm>
                      <a:prstGeom prst="ellipse">
                        <a:avLst/>
                      </a:prstGeom>
                      <a:solidFill>
                        <a:schemeClr val="accent6">
                          <a:lumMod val="5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solidFill>
                                <a:srgbClr val="FFFF00"/>
                              </a:solidFill>
                            </a:rPr>
                            <a:t>W</a:t>
                          </a:r>
                          <a:r>
                            <a:rPr lang="en-US" dirty="0" err="1" smtClean="0"/>
                            <a:t>r</a:t>
                          </a:r>
                          <a:r>
                            <a:rPr lang="en-US" b="1" dirty="0" err="1" smtClean="0">
                              <a:solidFill>
                                <a:srgbClr val="FFFF00"/>
                              </a:solidFill>
                            </a:rPr>
                            <a:t>W</a:t>
                          </a:r>
                          <a:r>
                            <a:rPr lang="en-US" dirty="0" err="1" smtClean="0"/>
                            <a:t>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6" name="Овал 145"/>
                      <a:cNvSpPr/>
                    </a:nvSpPr>
                    <a:spPr>
                      <a:xfrm>
                        <a:off x="7740352" y="4293096"/>
                        <a:ext cx="1043608" cy="432048"/>
                      </a:xfrm>
                      <a:prstGeom prst="ellipse">
                        <a:avLst/>
                      </a:prstGeom>
                      <a:solidFill>
                        <a:schemeClr val="accent6">
                          <a:lumMod val="5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a</a:t>
                          </a:r>
                          <a:r>
                            <a:rPr lang="en-US" b="1" dirty="0" err="1" smtClean="0">
                              <a:solidFill>
                                <a:srgbClr val="FFFF00"/>
                              </a:solidFill>
                            </a:rPr>
                            <a:t>CW</a:t>
                          </a:r>
                          <a:r>
                            <a:rPr lang="en-US" dirty="0" err="1" smtClean="0"/>
                            <a:t>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Овал 146"/>
                      <a:cNvSpPr/>
                    </a:nvSpPr>
                    <a:spPr>
                      <a:xfrm>
                        <a:off x="2123728" y="5589240"/>
                        <a:ext cx="1008112" cy="432048"/>
                      </a:xfrm>
                      <a:prstGeom prst="ellipse">
                        <a:avLst/>
                      </a:prstGeom>
                      <a:solidFill>
                        <a:srgbClr val="00206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solidFill>
                                <a:srgbClr val="FFFF00"/>
                              </a:solidFill>
                            </a:rPr>
                            <a:t>CWC</a:t>
                          </a:r>
                          <a:r>
                            <a:rPr lang="en-US" dirty="0" err="1" smtClean="0"/>
                            <a:t>i</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8" name="Овал 147"/>
                      <a:cNvSpPr/>
                    </a:nvSpPr>
                    <a:spPr>
                      <a:xfrm>
                        <a:off x="6084168" y="5589240"/>
                        <a:ext cx="1152128" cy="432048"/>
                      </a:xfrm>
                      <a:prstGeom prst="ellipse">
                        <a:avLst/>
                      </a:prstGeom>
                      <a:solidFill>
                        <a:schemeClr val="accent6">
                          <a:lumMod val="5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rgbClr val="FFFF00"/>
                              </a:solidFill>
                            </a:rPr>
                            <a:t>WCW</a:t>
                          </a:r>
                          <a:r>
                            <a:rPr lang="en-US" dirty="0" smtClean="0"/>
                            <a:t>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Прямая со стрелкой 149"/>
                      <a:cNvCxnSpPr>
                        <a:stCxn id="77" idx="6"/>
                        <a:endCxn id="79" idx="2"/>
                      </a:cNvCxnSpPr>
                    </a:nvCxnSpPr>
                    <a:spPr>
                      <a:xfrm>
                        <a:off x="1475656" y="3140968"/>
                        <a:ext cx="21602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2" name="Прямая со стрелкой 151"/>
                      <a:cNvCxnSpPr>
                        <a:stCxn id="79" idx="6"/>
                        <a:endCxn id="82" idx="2"/>
                      </a:cNvCxnSpPr>
                    </a:nvCxnSpPr>
                    <a:spPr>
                      <a:xfrm>
                        <a:off x="2555776" y="3140968"/>
                        <a:ext cx="237626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4" name="Прямая со стрелкой 153"/>
                      <a:cNvCxnSpPr>
                        <a:stCxn id="81" idx="6"/>
                        <a:endCxn id="85" idx="2"/>
                      </a:cNvCxnSpPr>
                    </a:nvCxnSpPr>
                    <a:spPr>
                      <a:xfrm>
                        <a:off x="4499992" y="3429000"/>
                        <a:ext cx="129614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6" name="Прямая со стрелкой 155"/>
                      <a:cNvCxnSpPr>
                        <a:stCxn id="82" idx="7"/>
                        <a:endCxn id="74" idx="3"/>
                      </a:cNvCxnSpPr>
                    </a:nvCxnSpPr>
                    <a:spPr>
                      <a:xfrm flipV="1">
                        <a:off x="5669592" y="2645648"/>
                        <a:ext cx="530575" cy="34256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3" name="Прямая со стрелкой 162"/>
                      <a:cNvCxnSpPr>
                        <a:stCxn id="78" idx="6"/>
                        <a:endCxn id="81" idx="2"/>
                      </a:cNvCxnSpPr>
                    </a:nvCxnSpPr>
                    <a:spPr>
                      <a:xfrm>
                        <a:off x="3419872" y="3429000"/>
                        <a:ext cx="21602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5" name="Прямая со стрелкой 164"/>
                      <a:cNvCxnSpPr>
                        <a:stCxn id="74" idx="4"/>
                        <a:endCxn id="84" idx="1"/>
                      </a:cNvCxnSpPr>
                    </a:nvCxnSpPr>
                    <a:spPr>
                      <a:xfrm>
                        <a:off x="6480212" y="2708920"/>
                        <a:ext cx="831711" cy="495320"/>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67" name="Прямая со стрелкой 166"/>
                      <a:cNvCxnSpPr>
                        <a:stCxn id="74" idx="4"/>
                        <a:endCxn id="83" idx="0"/>
                      </a:cNvCxnSpPr>
                    </a:nvCxnSpPr>
                    <a:spPr>
                      <a:xfrm>
                        <a:off x="6480212" y="2708920"/>
                        <a:ext cx="504056" cy="1008112"/>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69" name="Прямая со стрелкой 168"/>
                      <a:cNvCxnSpPr>
                        <a:stCxn id="74" idx="4"/>
                        <a:endCxn id="85" idx="0"/>
                      </a:cNvCxnSpPr>
                    </a:nvCxnSpPr>
                    <a:spPr>
                      <a:xfrm flipH="1">
                        <a:off x="6264188" y="2708920"/>
                        <a:ext cx="216024" cy="504056"/>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79" name="Прямая со стрелкой 178"/>
                      <a:cNvCxnSpPr>
                        <a:stCxn id="80" idx="6"/>
                        <a:endCxn id="83" idx="2"/>
                      </a:cNvCxnSpPr>
                    </a:nvCxnSpPr>
                    <a:spPr>
                      <a:xfrm flipV="1">
                        <a:off x="4716016" y="3933056"/>
                        <a:ext cx="1872208"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1" name="Прямая со стрелкой 180"/>
                      <a:cNvCxnSpPr>
                        <a:stCxn id="78" idx="4"/>
                        <a:endCxn id="140" idx="0"/>
                      </a:cNvCxnSpPr>
                    </a:nvCxnSpPr>
                    <a:spPr>
                      <a:xfrm flipH="1">
                        <a:off x="1259632" y="3645024"/>
                        <a:ext cx="1692188" cy="360040"/>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83" name="Прямая со стрелкой 182"/>
                      <a:cNvCxnSpPr>
                        <a:stCxn id="79" idx="4"/>
                        <a:endCxn id="140" idx="0"/>
                      </a:cNvCxnSpPr>
                    </a:nvCxnSpPr>
                    <a:spPr>
                      <a:xfrm flipH="1">
                        <a:off x="1259632" y="3356992"/>
                        <a:ext cx="864096" cy="648072"/>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85" name="Прямая со стрелкой 184"/>
                      <a:cNvCxnSpPr>
                        <a:stCxn id="80" idx="4"/>
                        <a:endCxn id="143" idx="7"/>
                      </a:cNvCxnSpPr>
                    </a:nvCxnSpPr>
                    <a:spPr>
                      <a:xfrm flipH="1">
                        <a:off x="3570815" y="4581128"/>
                        <a:ext cx="677149" cy="279296"/>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88" name="Прямая со стрелкой 187"/>
                      <a:cNvCxnSpPr>
                        <a:stCxn id="82" idx="4"/>
                        <a:endCxn id="142" idx="0"/>
                      </a:cNvCxnSpPr>
                    </a:nvCxnSpPr>
                    <a:spPr>
                      <a:xfrm flipH="1">
                        <a:off x="5040052" y="3356992"/>
                        <a:ext cx="324036" cy="1152128"/>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90" name="Прямая со стрелкой 189"/>
                      <a:cNvCxnSpPr>
                        <a:stCxn id="84" idx="4"/>
                        <a:endCxn id="145" idx="7"/>
                      </a:cNvCxnSpPr>
                    </a:nvCxnSpPr>
                    <a:spPr>
                      <a:xfrm flipH="1">
                        <a:off x="7427611" y="3573016"/>
                        <a:ext cx="240733" cy="999376"/>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93" name="Прямая со стрелкой 192"/>
                      <a:cNvCxnSpPr>
                        <a:stCxn id="85" idx="4"/>
                        <a:endCxn id="145" idx="1"/>
                      </a:cNvCxnSpPr>
                    </a:nvCxnSpPr>
                    <a:spPr>
                      <a:xfrm>
                        <a:off x="6264188" y="3645024"/>
                        <a:ext cx="348745" cy="927368"/>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95" name="Прямая со стрелкой 194"/>
                      <a:cNvCxnSpPr>
                        <a:stCxn id="81" idx="3"/>
                        <a:endCxn id="141" idx="7"/>
                      </a:cNvCxnSpPr>
                    </a:nvCxnSpPr>
                    <a:spPr>
                      <a:xfrm flipH="1">
                        <a:off x="2994751" y="3581752"/>
                        <a:ext cx="767689" cy="486584"/>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197" name="Прямая со стрелкой 196"/>
                      <a:cNvCxnSpPr>
                        <a:stCxn id="82" idx="4"/>
                        <a:endCxn id="141" idx="7"/>
                      </a:cNvCxnSpPr>
                    </a:nvCxnSpPr>
                    <a:spPr>
                      <a:xfrm flipH="1">
                        <a:off x="2994751" y="3356992"/>
                        <a:ext cx="2369337" cy="71134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9" name="Прямая со стрелкой 198"/>
                      <a:cNvCxnSpPr>
                        <a:stCxn id="83" idx="3"/>
                        <a:endCxn id="144" idx="7"/>
                      </a:cNvCxnSpPr>
                    </a:nvCxnSpPr>
                    <a:spPr>
                      <a:xfrm flipH="1">
                        <a:off x="6163103" y="4085808"/>
                        <a:ext cx="541120" cy="846624"/>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03" name="Прямая со стрелкой 202"/>
                      <a:cNvCxnSpPr>
                        <a:stCxn id="85" idx="4"/>
                        <a:endCxn id="144" idx="0"/>
                      </a:cNvCxnSpPr>
                    </a:nvCxnSpPr>
                    <a:spPr>
                      <a:xfrm flipH="1">
                        <a:off x="5832140" y="3645024"/>
                        <a:ext cx="432048" cy="12241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7" name="Прямая со стрелкой 206"/>
                      <a:cNvCxnSpPr>
                        <a:endCxn id="146" idx="1"/>
                      </a:cNvCxnSpPr>
                    </a:nvCxnSpPr>
                    <a:spPr>
                      <a:xfrm>
                        <a:off x="7048289" y="4085808"/>
                        <a:ext cx="844896" cy="270560"/>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09" name="Прямая со стрелкой 208"/>
                      <a:cNvCxnSpPr>
                        <a:stCxn id="84" idx="5"/>
                        <a:endCxn id="146" idx="0"/>
                      </a:cNvCxnSpPr>
                    </a:nvCxnSpPr>
                    <a:spPr>
                      <a:xfrm>
                        <a:off x="8024765" y="3509744"/>
                        <a:ext cx="237391" cy="783352"/>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13" name="Прямая со стрелкой 212"/>
                      <a:cNvCxnSpPr>
                        <a:stCxn id="141" idx="4"/>
                        <a:endCxn id="147" idx="0"/>
                      </a:cNvCxnSpPr>
                    </a:nvCxnSpPr>
                    <a:spPr>
                      <a:xfrm flipH="1">
                        <a:off x="2627784" y="4437112"/>
                        <a:ext cx="36004" cy="1152128"/>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15" name="Прямая со стрелкой 214"/>
                      <a:cNvCxnSpPr>
                        <a:stCxn id="142" idx="3"/>
                        <a:endCxn id="147" idx="7"/>
                      </a:cNvCxnSpPr>
                    </a:nvCxnSpPr>
                    <a:spPr>
                      <a:xfrm flipH="1">
                        <a:off x="2984205" y="4877896"/>
                        <a:ext cx="1724884" cy="774616"/>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17" name="Прямая со стрелкой 216"/>
                      <a:cNvCxnSpPr>
                        <a:stCxn id="143" idx="4"/>
                        <a:endCxn id="147" idx="7"/>
                      </a:cNvCxnSpPr>
                    </a:nvCxnSpPr>
                    <a:spPr>
                      <a:xfrm flipH="1">
                        <a:off x="2984205" y="5229200"/>
                        <a:ext cx="255647" cy="423312"/>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41" name="Прямая со стрелкой 240"/>
                      <a:cNvCxnSpPr>
                        <a:stCxn id="80" idx="4"/>
                        <a:endCxn id="142" idx="2"/>
                      </a:cNvCxnSpPr>
                    </a:nvCxnSpPr>
                    <a:spPr>
                      <a:xfrm>
                        <a:off x="4247964" y="4581128"/>
                        <a:ext cx="324036" cy="144016"/>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43" name="Прямая со стрелкой 242"/>
                      <a:cNvCxnSpPr>
                        <a:stCxn id="81" idx="4"/>
                        <a:endCxn id="143" idx="0"/>
                      </a:cNvCxnSpPr>
                    </a:nvCxnSpPr>
                    <a:spPr>
                      <a:xfrm flipH="1">
                        <a:off x="3239852" y="3645024"/>
                        <a:ext cx="828092" cy="1152128"/>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46" name="Прямая со стрелкой 245"/>
                      <a:cNvCxnSpPr>
                        <a:stCxn id="144" idx="4"/>
                        <a:endCxn id="148" idx="0"/>
                      </a:cNvCxnSpPr>
                    </a:nvCxnSpPr>
                    <a:spPr>
                      <a:xfrm>
                        <a:off x="5832140" y="5301208"/>
                        <a:ext cx="828092" cy="288032"/>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50" name="Прямая со стрелкой 249"/>
                      <a:cNvCxnSpPr>
                        <a:stCxn id="145" idx="4"/>
                        <a:endCxn id="148" idx="0"/>
                      </a:cNvCxnSpPr>
                    </a:nvCxnSpPr>
                    <a:spPr>
                      <a:xfrm flipH="1">
                        <a:off x="6660232" y="4941168"/>
                        <a:ext cx="360040" cy="648072"/>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52" name="Прямая со стрелкой 251"/>
                      <a:cNvCxnSpPr>
                        <a:stCxn id="146" idx="4"/>
                        <a:endCxn id="148" idx="7"/>
                      </a:cNvCxnSpPr>
                    </a:nvCxnSpPr>
                    <a:spPr>
                      <a:xfrm flipH="1">
                        <a:off x="7067571" y="4725144"/>
                        <a:ext cx="1194585" cy="927368"/>
                      </a:xfrm>
                      <a:prstGeom prst="straightConnector1">
                        <a:avLst/>
                      </a:prstGeom>
                      <a:ln>
                        <a:prstDash val="dash"/>
                        <a:tailEnd type="stealth"/>
                      </a:ln>
                    </a:spPr>
                    <a:style>
                      <a:lnRef idx="1">
                        <a:schemeClr val="accent1"/>
                      </a:lnRef>
                      <a:fillRef idx="0">
                        <a:schemeClr val="accent1"/>
                      </a:fillRef>
                      <a:effectRef idx="0">
                        <a:schemeClr val="accent1"/>
                      </a:effectRef>
                      <a:fontRef idx="minor">
                        <a:schemeClr val="tx1"/>
                      </a:fontRef>
                    </a:style>
                  </a:cxnSp>
                  <a:cxnSp>
                    <a:nvCxnSpPr>
                      <a:cNvPr id="254" name="Прямая со стрелкой 253"/>
                      <a:cNvCxnSpPr>
                        <a:stCxn id="140" idx="6"/>
                        <a:endCxn id="141" idx="2"/>
                      </a:cNvCxnSpPr>
                    </a:nvCxnSpPr>
                    <a:spPr>
                      <a:xfrm>
                        <a:off x="1763688" y="4221088"/>
                        <a:ext cx="43204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6" name="Прямая со стрелкой 255"/>
                      <a:cNvCxnSpPr>
                        <a:stCxn id="141" idx="6"/>
                        <a:endCxn id="85" idx="3"/>
                      </a:cNvCxnSpPr>
                    </a:nvCxnSpPr>
                    <a:spPr>
                      <a:xfrm flipV="1">
                        <a:off x="3131840" y="3581752"/>
                        <a:ext cx="2801385" cy="6393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8" name="Прямая со стрелкой 257"/>
                      <a:cNvCxnSpPr>
                        <a:stCxn id="142" idx="7"/>
                        <a:endCxn id="83" idx="2"/>
                      </a:cNvCxnSpPr>
                    </a:nvCxnSpPr>
                    <a:spPr>
                      <a:xfrm flipV="1">
                        <a:off x="5371015" y="3933056"/>
                        <a:ext cx="1217209" cy="6393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0" name="Прямая со стрелкой 259"/>
                      <a:cNvCxnSpPr>
                        <a:stCxn id="143" idx="6"/>
                        <a:endCxn id="144" idx="2"/>
                      </a:cNvCxnSpPr>
                    </a:nvCxnSpPr>
                    <a:spPr>
                      <a:xfrm>
                        <a:off x="3707904" y="5013176"/>
                        <a:ext cx="1656184" cy="7200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2" name="Прямая со стрелкой 261"/>
                      <a:cNvCxnSpPr>
                        <a:stCxn id="147" idx="6"/>
                        <a:endCxn id="144" idx="3"/>
                      </a:cNvCxnSpPr>
                    </a:nvCxnSpPr>
                    <a:spPr>
                      <a:xfrm flipV="1">
                        <a:off x="3131840" y="5237936"/>
                        <a:ext cx="2369337" cy="56732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20905" w:rsidRDefault="00A20905" w:rsidP="00D8642C">
      <w:pPr>
        <w:pStyle w:val="a3"/>
      </w:pPr>
    </w:p>
    <w:p w:rsidR="00737141" w:rsidRPr="00737141" w:rsidRDefault="00737141" w:rsidP="00737141">
      <w:pPr>
        <w:pStyle w:val="a3"/>
        <w:jc w:val="center"/>
        <w:rPr>
          <w:b/>
          <w:i/>
        </w:rPr>
      </w:pPr>
      <w:proofErr w:type="gramStart"/>
      <w:r>
        <w:rPr>
          <w:b/>
          <w:i/>
        </w:rPr>
        <w:t>Figure 2</w:t>
      </w:r>
      <w:r w:rsidRPr="00737141">
        <w:rPr>
          <w:b/>
          <w:i/>
        </w:rPr>
        <w:t>.</w:t>
      </w:r>
      <w:proofErr w:type="gramEnd"/>
      <w:r w:rsidRPr="00737141">
        <w:rPr>
          <w:b/>
          <w:i/>
        </w:rPr>
        <w:t xml:space="preserve"> </w:t>
      </w:r>
      <w:r w:rsidRPr="00737141">
        <w:rPr>
          <w:i/>
        </w:rPr>
        <w:t xml:space="preserve">An example of graph created for </w:t>
      </w:r>
      <w:r>
        <w:rPr>
          <w:i/>
        </w:rPr>
        <w:t xml:space="preserve">the </w:t>
      </w:r>
      <w:r w:rsidRPr="00737141">
        <w:rPr>
          <w:i/>
        </w:rPr>
        <w:t>source dictionary N-Gram statistics storage</w:t>
      </w:r>
    </w:p>
    <w:p w:rsidR="00CC7178" w:rsidRDefault="00AF45B4" w:rsidP="00737141">
      <w:pPr>
        <w:pStyle w:val="2"/>
      </w:pPr>
      <w:r>
        <w:t>Prob</w:t>
      </w:r>
      <w:r w:rsidR="00CC7178">
        <w:t>ability</w:t>
      </w:r>
      <w:r w:rsidR="000D7CF8">
        <w:t xml:space="preserve"> scoring</w:t>
      </w:r>
    </w:p>
    <w:p w:rsidR="00CC7178" w:rsidRDefault="00CC7178" w:rsidP="005866F9">
      <w:r>
        <w:t xml:space="preserve">We use a two-stage process </w:t>
      </w:r>
      <w:r w:rsidR="007048E2">
        <w:t>to generate</w:t>
      </w:r>
      <w:r>
        <w:t xml:space="preserve"> every </w:t>
      </w:r>
      <w:r w:rsidR="00586ECA">
        <w:t>phoneme</w:t>
      </w:r>
      <w:r>
        <w:t xml:space="preserve">. </w:t>
      </w:r>
      <w:r w:rsidR="00F801BD">
        <w:t xml:space="preserve">At the </w:t>
      </w:r>
      <w:r w:rsidR="00AF45B4">
        <w:t>first</w:t>
      </w:r>
      <w:r w:rsidR="00F801BD">
        <w:t xml:space="preserve"> st</w:t>
      </w:r>
      <w:r w:rsidR="000D7CF8">
        <w:t xml:space="preserve">age we choose (randomly </w:t>
      </w:r>
      <w:r w:rsidR="00F801BD">
        <w:t>or by score</w:t>
      </w:r>
      <w:r w:rsidR="000D7CF8">
        <w:t>, depending on execution mode</w:t>
      </w:r>
      <w:r w:rsidR="00E17EA7">
        <w:t>) an abstracted (N-1)-</w:t>
      </w:r>
      <w:r w:rsidR="005866F9">
        <w:t>G</w:t>
      </w:r>
      <w:r w:rsidR="00F801BD">
        <w:t>ram pat</w:t>
      </w:r>
      <w:r w:rsidR="00586ECA">
        <w:t xml:space="preserve">tern based on its </w:t>
      </w:r>
      <w:r w:rsidR="00E17EA7">
        <w:t>total</w:t>
      </w:r>
      <w:r w:rsidR="00F801BD">
        <w:t xml:space="preserve"> probability (which is proportional to collective occurrence counts shown near enclosing braces </w:t>
      </w:r>
      <w:r w:rsidR="005866F9">
        <w:t xml:space="preserve">at </w:t>
      </w:r>
      <w:r w:rsidR="005866F9" w:rsidRPr="005866F9">
        <w:rPr>
          <w:i/>
        </w:rPr>
        <w:t>F</w:t>
      </w:r>
      <w:r w:rsidR="000D7CF8" w:rsidRPr="005866F9">
        <w:rPr>
          <w:i/>
        </w:rPr>
        <w:t>i</w:t>
      </w:r>
      <w:r w:rsidR="005866F9" w:rsidRPr="005866F9">
        <w:rPr>
          <w:i/>
        </w:rPr>
        <w:t xml:space="preserve">gure </w:t>
      </w:r>
      <w:r w:rsidR="000D7CF8" w:rsidRPr="005866F9">
        <w:rPr>
          <w:i/>
        </w:rPr>
        <w:t>1</w:t>
      </w:r>
      <w:r w:rsidR="000D7CF8">
        <w:t>)</w:t>
      </w:r>
      <w:r w:rsidR="00F801BD">
        <w:t xml:space="preserve">. At the second stage we select a concrete letter </w:t>
      </w:r>
      <w:r w:rsidR="00586ECA">
        <w:t>among</w:t>
      </w:r>
      <w:r w:rsidR="00E17EA7">
        <w:t xml:space="preserve"> possible extensions of </w:t>
      </w:r>
      <w:r w:rsidR="005866F9">
        <w:t xml:space="preserve">the </w:t>
      </w:r>
      <w:r w:rsidR="00E17EA7">
        <w:t>(N-1</w:t>
      </w:r>
      <w:r w:rsidR="005866F9">
        <w:t>)-</w:t>
      </w:r>
      <w:r w:rsidR="00E17EA7">
        <w:t xml:space="preserve">Gram to </w:t>
      </w:r>
      <w:proofErr w:type="gramStart"/>
      <w:r w:rsidR="005866F9">
        <w:t>a</w:t>
      </w:r>
      <w:proofErr w:type="gramEnd"/>
      <w:r w:rsidR="005866F9">
        <w:t xml:space="preserve"> N-</w:t>
      </w:r>
      <w:r w:rsidR="00E17EA7">
        <w:t xml:space="preserve">Gram </w:t>
      </w:r>
      <w:r w:rsidR="005866F9">
        <w:t>regarding</w:t>
      </w:r>
      <w:r w:rsidR="00E17EA7">
        <w:t xml:space="preserve"> their relative frequencies divided </w:t>
      </w:r>
      <w:r w:rsidR="005866F9">
        <w:t>by</w:t>
      </w:r>
      <w:r w:rsidR="00E17EA7">
        <w:t xml:space="preserve"> the </w:t>
      </w:r>
      <w:r w:rsidR="000D7CF8">
        <w:t>(N-1)-</w:t>
      </w:r>
      <w:r w:rsidR="005866F9">
        <w:t>Gram total frequency as a</w:t>
      </w:r>
      <w:r w:rsidR="00E17EA7">
        <w:t xml:space="preserve"> probability metric</w:t>
      </w:r>
      <w:r w:rsidR="00F801BD">
        <w:t>. This</w:t>
      </w:r>
      <w:r w:rsidR="005866F9">
        <w:t xml:space="preserve"> method allows us to abandon calculation of summed</w:t>
      </w:r>
      <w:r w:rsidR="00F801BD">
        <w:t xml:space="preserve"> probability </w:t>
      </w:r>
      <w:r w:rsidR="005866F9">
        <w:t>for</w:t>
      </w:r>
      <w:r w:rsidR="00F801BD">
        <w:t xml:space="preserve"> </w:t>
      </w:r>
      <w:r w:rsidR="00E17EA7">
        <w:t>all competing concrete N-Gram</w:t>
      </w:r>
      <w:r w:rsidR="00737141">
        <w:t xml:space="preserve">s that </w:t>
      </w:r>
      <w:r w:rsidR="00E17EA7">
        <w:t xml:space="preserve">may be reached </w:t>
      </w:r>
      <w:r w:rsidR="00737141">
        <w:t>in many</w:t>
      </w:r>
      <w:r w:rsidR="00E17EA7">
        <w:t xml:space="preserve"> ways </w:t>
      </w:r>
      <w:r w:rsidR="00737141">
        <w:t>via</w:t>
      </w:r>
      <w:r w:rsidR="00E17EA7">
        <w:t xml:space="preserve"> abstractions. However, while doing </w:t>
      </w:r>
      <w:r w:rsidR="00737141">
        <w:t>so</w:t>
      </w:r>
      <w:r w:rsidR="00E17EA7">
        <w:t xml:space="preserve"> we </w:t>
      </w:r>
      <w:r w:rsidR="00737141">
        <w:t xml:space="preserve">then </w:t>
      </w:r>
      <w:r w:rsidR="00E17EA7">
        <w:t xml:space="preserve">have no true digits on the final probability score of words we generate. To address this issue in cases where we need this data (namely, when we have an option set to display the score </w:t>
      </w:r>
      <w:r w:rsidR="00737141">
        <w:t>and</w:t>
      </w:r>
      <w:r w:rsidR="00E17EA7">
        <w:t xml:space="preserve">/or to sort the result by the score) we calculate exact multi-way probability post factum for the generated words. </w:t>
      </w:r>
    </w:p>
    <w:p w:rsidR="00CC7178" w:rsidRDefault="00CC7178" w:rsidP="00D8642C">
      <w:pPr>
        <w:pStyle w:val="a3"/>
      </w:pPr>
    </w:p>
    <w:p w:rsidR="00A838BB" w:rsidRPr="00724CD6" w:rsidRDefault="00A838BB" w:rsidP="00724CD6">
      <w:pPr>
        <w:pStyle w:val="1"/>
        <w:numPr>
          <w:ilvl w:val="0"/>
          <w:numId w:val="24"/>
          <w:numberingChange w:id="12" w:author="Copy Editor T" w:date="2015-10-05T11:24:00Z" w:original="%1:5:0:."/>
        </w:numPr>
      </w:pPr>
      <w:r w:rsidRPr="00724CD6">
        <w:t>Availability</w:t>
      </w:r>
    </w:p>
    <w:p w:rsidR="00A838BB" w:rsidRDefault="00A838BB" w:rsidP="00A838BB">
      <w:r w:rsidRPr="00276BF3">
        <w:t xml:space="preserve">The source code is available at </w:t>
      </w:r>
      <w:hyperlink r:id="rId10" w:history="1">
        <w:r w:rsidRPr="00276BF3">
          <w:rPr>
            <w:rStyle w:val="a7"/>
          </w:rPr>
          <w:t>http://</w:t>
        </w:r>
        <w:r w:rsidRPr="00276BF3">
          <w:rPr>
            <w:rStyle w:val="a7"/>
            <w:rFonts w:cs="Lucida Console"/>
          </w:rPr>
          <w:t>github.com/andreas-softwareengineer-pro/word-generator</w:t>
        </w:r>
      </w:hyperlink>
    </w:p>
    <w:p w:rsidR="00A838BB" w:rsidRPr="00276BF3" w:rsidRDefault="00A838BB" w:rsidP="00A838BB">
      <w:r w:rsidRPr="00276BF3">
        <w:t xml:space="preserve">Web service is available on </w:t>
      </w:r>
      <w:r w:rsidR="00A8712E">
        <w:t xml:space="preserve">the </w:t>
      </w:r>
      <w:r w:rsidRPr="00276BF3">
        <w:t xml:space="preserve">PARADISEC site, </w:t>
      </w:r>
      <w:hyperlink r:id="rId11" w:history="1">
        <w:r w:rsidRPr="00276BF3">
          <w:rPr>
            <w:rStyle w:val="a7"/>
          </w:rPr>
          <w:t>http://paradisec.org.au/wordgen/wg.php</w:t>
        </w:r>
      </w:hyperlink>
    </w:p>
    <w:p w:rsidR="00A838BB" w:rsidRPr="00276BF3" w:rsidRDefault="00A838BB" w:rsidP="00A838BB">
      <w:r w:rsidRPr="00276BF3">
        <w:t xml:space="preserve">Author’s Web version: </w:t>
      </w:r>
      <w:hyperlink r:id="rId12" w:history="1">
        <w:r w:rsidR="001C6E92" w:rsidRPr="001C6E92">
          <w:rPr>
            <w:rStyle w:val="a7"/>
          </w:rPr>
          <w:t>http://regexus.com/wordgen/wg.php</w:t>
        </w:r>
      </w:hyperlink>
    </w:p>
    <w:p w:rsidR="00F41323" w:rsidRPr="007048E2" w:rsidRDefault="00F41323" w:rsidP="00AC6CA4">
      <w:pPr>
        <w:pageBreakBefore/>
        <w:spacing w:before="600"/>
        <w:rPr>
          <w:rStyle w:val="10"/>
        </w:rPr>
      </w:pPr>
      <w:r w:rsidRPr="00F41323">
        <w:rPr>
          <w:sz w:val="28"/>
          <w:szCs w:val="28"/>
        </w:rPr>
        <w:lastRenderedPageBreak/>
        <w:t>Appendix I.</w:t>
      </w:r>
      <w:r w:rsidRPr="00F41323">
        <w:t xml:space="preserve"> </w:t>
      </w:r>
      <w:r>
        <w:br/>
      </w:r>
      <w:r w:rsidRPr="007048E2">
        <w:rPr>
          <w:rStyle w:val="10"/>
        </w:rPr>
        <w:t>Source dictionary format</w:t>
      </w:r>
    </w:p>
    <w:p w:rsidR="00F41323" w:rsidRPr="00237605" w:rsidRDefault="00F41323" w:rsidP="007048E2">
      <w:r w:rsidRPr="00237605">
        <w:t xml:space="preserve">The dictionary used to learn information </w:t>
      </w:r>
      <w:r w:rsidR="00A8712E">
        <w:t>about</w:t>
      </w:r>
      <w:r w:rsidR="00A8712E" w:rsidRPr="00237605">
        <w:t xml:space="preserve"> </w:t>
      </w:r>
      <w:proofErr w:type="spellStart"/>
      <w:r w:rsidRPr="00237605">
        <w:t>phonotactics</w:t>
      </w:r>
      <w:proofErr w:type="spellEnd"/>
      <w:r w:rsidRPr="00237605">
        <w:t xml:space="preserve"> of the language which we are about to generate words in.</w:t>
      </w:r>
    </w:p>
    <w:p w:rsidR="00F41323" w:rsidRPr="00237605" w:rsidRDefault="00F41323" w:rsidP="00F41323">
      <w:pPr>
        <w:pStyle w:val="a3"/>
        <w:ind w:left="0"/>
      </w:pPr>
      <w:r w:rsidRPr="00237605">
        <w:t>This should be a plain text file (UTF8 encoding) that contain</w:t>
      </w:r>
      <w:r w:rsidR="00A8712E">
        <w:t>s</w:t>
      </w:r>
      <w:r w:rsidRPr="00237605">
        <w:t xml:space="preserve"> at least: </w:t>
      </w:r>
    </w:p>
    <w:p w:rsidR="00F41323" w:rsidRPr="00237605" w:rsidRDefault="00F41323" w:rsidP="008A193F">
      <w:pPr>
        <w:pStyle w:val="a3"/>
        <w:numPr>
          <w:ilvl w:val="0"/>
          <w:numId w:val="8"/>
          <w:numberingChange w:id="13" w:author="Copy Editor T" w:date="2015-10-05T11:24:00Z" w:original=""/>
        </w:numPr>
        <w:ind w:left="1080"/>
      </w:pPr>
      <w:r w:rsidRPr="00237605">
        <w:t>A ‘</w:t>
      </w:r>
      <w:r w:rsidRPr="007048E2">
        <w:rPr>
          <w:b/>
        </w:rPr>
        <w:t>Vowels:</w:t>
      </w:r>
      <w:r w:rsidRPr="00237605">
        <w:t>’ line containing a comma-separated enumeration of all vowel phonemes available. It's ok for a phoneme to be represented by a combination of characters.</w:t>
      </w:r>
    </w:p>
    <w:p w:rsidR="00F41323" w:rsidRPr="00237605" w:rsidRDefault="00F41323" w:rsidP="008A193F">
      <w:pPr>
        <w:pStyle w:val="a3"/>
        <w:numPr>
          <w:ilvl w:val="0"/>
          <w:numId w:val="21"/>
          <w:numberingChange w:id="14" w:author="Copy Editor T" w:date="2015-10-05T11:24:00Z" w:original=""/>
        </w:numPr>
        <w:ind w:left="2160"/>
      </w:pPr>
      <w:r w:rsidRPr="007048E2">
        <w:rPr>
          <w:u w:val="single"/>
        </w:rPr>
        <w:t>Example:</w:t>
      </w:r>
      <w:r w:rsidR="007048E2">
        <w:t xml:space="preserve"> </w:t>
      </w:r>
      <w:r w:rsidRPr="007048E2">
        <w:rPr>
          <w:b/>
        </w:rPr>
        <w:t>Vowels:</w:t>
      </w:r>
      <w:r w:rsidRPr="00237605">
        <w:t xml:space="preserve"> a, </w:t>
      </w:r>
      <w:proofErr w:type="spellStart"/>
      <w:r w:rsidRPr="00237605">
        <w:t>aa</w:t>
      </w:r>
      <w:proofErr w:type="spellEnd"/>
      <w:r w:rsidRPr="00237605">
        <w:t xml:space="preserve">, e, </w:t>
      </w:r>
      <w:proofErr w:type="spellStart"/>
      <w:r w:rsidRPr="00237605">
        <w:t>ee</w:t>
      </w:r>
      <w:proofErr w:type="spellEnd"/>
      <w:r w:rsidRPr="00237605">
        <w:t xml:space="preserve">, </w:t>
      </w:r>
      <w:proofErr w:type="spellStart"/>
      <w:r w:rsidRPr="00237605">
        <w:t>i</w:t>
      </w:r>
      <w:proofErr w:type="spellEnd"/>
      <w:r w:rsidRPr="00237605">
        <w:t xml:space="preserve">, ii, o, </w:t>
      </w:r>
      <w:proofErr w:type="spellStart"/>
      <w:r w:rsidRPr="00237605">
        <w:t>oo</w:t>
      </w:r>
      <w:proofErr w:type="spellEnd"/>
      <w:r w:rsidRPr="00237605">
        <w:t xml:space="preserve">, u, </w:t>
      </w:r>
      <w:proofErr w:type="spellStart"/>
      <w:r w:rsidRPr="00237605">
        <w:t>uu</w:t>
      </w:r>
      <w:proofErr w:type="spellEnd"/>
      <w:r w:rsidRPr="00237605">
        <w:t xml:space="preserve"> if </w:t>
      </w:r>
    </w:p>
    <w:p w:rsidR="00F41323" w:rsidRPr="00237605" w:rsidRDefault="00F41323" w:rsidP="008A193F">
      <w:pPr>
        <w:pStyle w:val="a3"/>
        <w:numPr>
          <w:ilvl w:val="0"/>
          <w:numId w:val="7"/>
          <w:numberingChange w:id="15" w:author="Copy Editor T" w:date="2015-10-05T11:24:00Z" w:original=""/>
        </w:numPr>
        <w:ind w:left="1080"/>
      </w:pPr>
      <w:r w:rsidRPr="00237605">
        <w:t>A similar line for ‘</w:t>
      </w:r>
      <w:r w:rsidRPr="007048E2">
        <w:rPr>
          <w:b/>
        </w:rPr>
        <w:t>Consonants:</w:t>
      </w:r>
      <w:r w:rsidRPr="00237605">
        <w:t>’</w:t>
      </w:r>
    </w:p>
    <w:p w:rsidR="00F41323" w:rsidRPr="00237605" w:rsidRDefault="00F41323" w:rsidP="008A193F">
      <w:pPr>
        <w:pStyle w:val="a3"/>
        <w:numPr>
          <w:ilvl w:val="0"/>
          <w:numId w:val="7"/>
          <w:numberingChange w:id="16" w:author="Copy Editor T" w:date="2015-10-05T11:24:00Z" w:original=""/>
        </w:numPr>
        <w:ind w:left="1080"/>
      </w:pPr>
      <w:r w:rsidRPr="00237605">
        <w:t>A plain list of words, one per line</w:t>
      </w:r>
    </w:p>
    <w:p w:rsidR="00F41323" w:rsidRPr="00237605" w:rsidRDefault="00F41323" w:rsidP="007048E2">
      <w:r w:rsidRPr="00237605">
        <w:t>Letter case in dictionary files doesn’t matter.</w:t>
      </w:r>
      <w:r w:rsidR="007048E2">
        <w:t xml:space="preserve"> </w:t>
      </w:r>
      <w:r w:rsidRPr="00237605">
        <w:t>Additional info (comment) enclosed in ‘()’, ‘{}’, ‘[]’ or ‘&lt;&gt;’ parentheses is allowed at word lines and ignored by the application.</w:t>
      </w:r>
    </w:p>
    <w:p w:rsidR="00F41323" w:rsidRPr="00237605" w:rsidRDefault="00F41323" w:rsidP="007048E2">
      <w:r w:rsidRPr="00237605">
        <w:t xml:space="preserve">Multiple instances of </w:t>
      </w:r>
      <w:r w:rsidR="003B0B0B">
        <w:t xml:space="preserve">the </w:t>
      </w:r>
      <w:r w:rsidRPr="00237605">
        <w:t>same kind</w:t>
      </w:r>
      <w:r w:rsidR="00A8712E">
        <w:t xml:space="preserve"> of</w:t>
      </w:r>
      <w:r w:rsidRPr="00237605">
        <w:t xml:space="preserve"> header are allowed and their lists are concatenated.</w:t>
      </w:r>
    </w:p>
    <w:p w:rsidR="00F41323" w:rsidRPr="00237605" w:rsidRDefault="00F41323" w:rsidP="007048E2">
      <w:pPr>
        <w:spacing w:after="0"/>
      </w:pPr>
      <w:r w:rsidRPr="00237605">
        <w:t>Here is the full list of recognized header keywords.</w:t>
      </w:r>
    </w:p>
    <w:p w:rsidR="00F41323" w:rsidRPr="003B0B0B" w:rsidRDefault="00F41323" w:rsidP="00F41323">
      <w:pPr>
        <w:pStyle w:val="a3"/>
        <w:numPr>
          <w:ilvl w:val="0"/>
          <w:numId w:val="3"/>
          <w:numberingChange w:id="17" w:author="Copy Editor T" w:date="2015-10-05T11:24:00Z" w:original=""/>
        </w:numPr>
        <w:rPr>
          <w:b/>
        </w:rPr>
      </w:pPr>
      <w:r w:rsidRPr="003B0B0B">
        <w:rPr>
          <w:b/>
        </w:rPr>
        <w:t>Vowels:</w:t>
      </w:r>
    </w:p>
    <w:p w:rsidR="00F41323" w:rsidRPr="00237605" w:rsidRDefault="00F41323" w:rsidP="00F41323">
      <w:pPr>
        <w:pStyle w:val="a3"/>
      </w:pPr>
      <w:r w:rsidRPr="00237605">
        <w:t>Specifies vowel phonemes</w:t>
      </w:r>
    </w:p>
    <w:p w:rsidR="00F41323" w:rsidRPr="003B0B0B" w:rsidRDefault="00F41323" w:rsidP="003B0B0B">
      <w:pPr>
        <w:pStyle w:val="a3"/>
        <w:numPr>
          <w:ilvl w:val="0"/>
          <w:numId w:val="3"/>
          <w:numberingChange w:id="18" w:author="Copy Editor T" w:date="2015-10-05T11:24:00Z" w:original=""/>
        </w:numPr>
        <w:rPr>
          <w:b/>
        </w:rPr>
      </w:pPr>
      <w:r w:rsidRPr="003B0B0B">
        <w:rPr>
          <w:b/>
        </w:rPr>
        <w:t>Consonants:</w:t>
      </w:r>
    </w:p>
    <w:p w:rsidR="00F41323" w:rsidRPr="00237605" w:rsidRDefault="00F41323" w:rsidP="00F27E38">
      <w:pPr>
        <w:pStyle w:val="a3"/>
      </w:pPr>
      <w:r w:rsidRPr="00237605">
        <w:t>Specifies consonant phonemes</w:t>
      </w:r>
    </w:p>
    <w:p w:rsidR="00F41323" w:rsidRPr="003B0B0B" w:rsidRDefault="00F41323" w:rsidP="00F27E38">
      <w:pPr>
        <w:pStyle w:val="a3"/>
        <w:numPr>
          <w:ilvl w:val="0"/>
          <w:numId w:val="3"/>
          <w:numberingChange w:id="19" w:author="Copy Editor T" w:date="2015-10-05T11:24:00Z" w:original=""/>
        </w:numPr>
        <w:rPr>
          <w:b/>
        </w:rPr>
      </w:pPr>
      <w:r w:rsidRPr="003B0B0B">
        <w:rPr>
          <w:b/>
        </w:rPr>
        <w:t>Extra:</w:t>
      </w:r>
    </w:p>
    <w:p w:rsidR="00F41323" w:rsidRPr="00237605" w:rsidRDefault="00F41323" w:rsidP="00F27E38">
      <w:pPr>
        <w:pStyle w:val="a3"/>
      </w:pPr>
      <w:r w:rsidRPr="00237605">
        <w:t xml:space="preserve">Specifies phonemes that should </w:t>
      </w:r>
      <w:r w:rsidR="00A8712E">
        <w:t>not be considered as a</w:t>
      </w:r>
      <w:r w:rsidRPr="00237605">
        <w:t xml:space="preserve"> consonant nor </w:t>
      </w:r>
      <w:r w:rsidR="00A8712E">
        <w:t xml:space="preserve">a </w:t>
      </w:r>
      <w:r w:rsidRPr="00237605">
        <w:t xml:space="preserve">vowel; they may be signs (not really phonemes) or very specific phonemes. The idea is to </w:t>
      </w:r>
      <w:r w:rsidR="00A8712E">
        <w:t xml:space="preserve">exclude </w:t>
      </w:r>
      <w:r w:rsidRPr="00237605">
        <w:t xml:space="preserve">such a phoneme </w:t>
      </w:r>
      <w:r w:rsidR="00A8712E">
        <w:t>from</w:t>
      </w:r>
      <w:r w:rsidRPr="00237605">
        <w:t xml:space="preserve"> statistical consideration, never allowing it to be abstracted and then substituted by another phoneme.</w:t>
      </w:r>
    </w:p>
    <w:p w:rsidR="00F41323" w:rsidRPr="003B0B0B" w:rsidRDefault="00F41323" w:rsidP="00F41323">
      <w:pPr>
        <w:pStyle w:val="a3"/>
        <w:numPr>
          <w:ilvl w:val="0"/>
          <w:numId w:val="3"/>
          <w:numberingChange w:id="20" w:author="Copy Editor T" w:date="2015-10-05T11:24:00Z" w:original=""/>
        </w:numPr>
        <w:rPr>
          <w:b/>
        </w:rPr>
      </w:pPr>
      <w:r w:rsidRPr="003B0B0B">
        <w:rPr>
          <w:b/>
        </w:rPr>
        <w:t>Ignore:</w:t>
      </w:r>
    </w:p>
    <w:p w:rsidR="00F41323" w:rsidRPr="00237605" w:rsidRDefault="00F41323" w:rsidP="00F41323">
      <w:pPr>
        <w:pStyle w:val="a3"/>
      </w:pPr>
      <w:proofErr w:type="gramStart"/>
      <w:r w:rsidRPr="00237605">
        <w:t>Enumerates</w:t>
      </w:r>
      <w:r w:rsidR="00A8712E">
        <w:t xml:space="preserve"> a</w:t>
      </w:r>
      <w:r w:rsidRPr="00237605">
        <w:t xml:space="preserve"> character (and/or character sequences) </w:t>
      </w:r>
      <w:r w:rsidR="003B0B0B">
        <w:t>to ignore</w:t>
      </w:r>
      <w:r w:rsidRPr="00237605">
        <w:t>.</w:t>
      </w:r>
      <w:proofErr w:type="gramEnd"/>
    </w:p>
    <w:p w:rsidR="00F41323" w:rsidRPr="003B0B0B" w:rsidRDefault="00F41323" w:rsidP="003B0B0B">
      <w:pPr>
        <w:pStyle w:val="a3"/>
        <w:numPr>
          <w:ilvl w:val="0"/>
          <w:numId w:val="3"/>
          <w:numberingChange w:id="21" w:author="Copy Editor T" w:date="2015-10-05T11:24:00Z" w:original=""/>
        </w:numPr>
        <w:rPr>
          <w:b/>
        </w:rPr>
      </w:pPr>
      <w:r w:rsidRPr="003B0B0B">
        <w:rPr>
          <w:b/>
        </w:rPr>
        <w:t>Stop:</w:t>
      </w:r>
    </w:p>
    <w:p w:rsidR="003B0B0B" w:rsidRDefault="00F41323" w:rsidP="003B0B0B">
      <w:pPr>
        <w:pStyle w:val="a3"/>
      </w:pPr>
      <w:proofErr w:type="gramStart"/>
      <w:r w:rsidRPr="00237605">
        <w:t xml:space="preserve">Enumerates characters and/or sequences that disable the reading of the rest of a dictionary line (being themselves ignored) when </w:t>
      </w:r>
      <w:r w:rsidR="00A8712E">
        <w:t xml:space="preserve">they </w:t>
      </w:r>
      <w:r w:rsidRPr="00237605">
        <w:t>occur.</w:t>
      </w:r>
      <w:proofErr w:type="gramEnd"/>
      <w:r w:rsidRPr="00237605">
        <w:t xml:space="preserve">  This feature may, for example, be used to define a character that begins a comment.</w:t>
      </w:r>
    </w:p>
    <w:p w:rsidR="00F41323" w:rsidRPr="003B0B0B" w:rsidRDefault="00F41323" w:rsidP="003B0B0B">
      <w:pPr>
        <w:pStyle w:val="a3"/>
        <w:numPr>
          <w:ilvl w:val="0"/>
          <w:numId w:val="3"/>
          <w:numberingChange w:id="22" w:author="Copy Editor T" w:date="2015-10-05T11:24:00Z" w:original=""/>
        </w:numPr>
        <w:rPr>
          <w:b/>
        </w:rPr>
      </w:pPr>
      <w:r w:rsidRPr="003B0B0B">
        <w:rPr>
          <w:b/>
        </w:rPr>
        <w:t>Reject:</w:t>
      </w:r>
    </w:p>
    <w:p w:rsidR="003B0B0B" w:rsidRDefault="00F41323" w:rsidP="003B0B0B">
      <w:pPr>
        <w:pStyle w:val="a3"/>
      </w:pPr>
      <w:proofErr w:type="gramStart"/>
      <w:r w:rsidRPr="00237605">
        <w:t xml:space="preserve">Enumerates characters or sequences that invalidate a whole dictionary line once </w:t>
      </w:r>
      <w:r w:rsidR="009A2263">
        <w:t xml:space="preserve">they </w:t>
      </w:r>
      <w:r w:rsidRPr="00237605">
        <w:t>occur in it.</w:t>
      </w:r>
      <w:proofErr w:type="gramEnd"/>
    </w:p>
    <w:p w:rsidR="00F41323" w:rsidRPr="003B0B0B" w:rsidRDefault="00F41323" w:rsidP="003B0B0B">
      <w:pPr>
        <w:pStyle w:val="a3"/>
        <w:numPr>
          <w:ilvl w:val="0"/>
          <w:numId w:val="3"/>
          <w:numberingChange w:id="23" w:author="Copy Editor T" w:date="2015-10-05T11:24:00Z" w:original=""/>
        </w:numPr>
        <w:rPr>
          <w:b/>
        </w:rPr>
      </w:pPr>
      <w:r w:rsidRPr="003B0B0B">
        <w:rPr>
          <w:b/>
        </w:rPr>
        <w:t>Break:</w:t>
      </w:r>
    </w:p>
    <w:p w:rsidR="00F41323" w:rsidRPr="00237605" w:rsidRDefault="00F41323" w:rsidP="00F41323">
      <w:pPr>
        <w:pStyle w:val="a3"/>
      </w:pPr>
      <w:proofErr w:type="gramStart"/>
      <w:r w:rsidRPr="00237605">
        <w:t>Enumerates characters or sequence</w:t>
      </w:r>
      <w:r w:rsidR="009A2263">
        <w:t>s</w:t>
      </w:r>
      <w:r w:rsidRPr="00237605">
        <w:t xml:space="preserve"> that break a dictionary line into two separate lines, as if they were new line characters (CR).</w:t>
      </w:r>
      <w:proofErr w:type="gramEnd"/>
      <w:r w:rsidRPr="00237605">
        <w:t xml:space="preserve"> This allows one to place multiple words in a single line.</w:t>
      </w:r>
    </w:p>
    <w:p w:rsidR="00F27E38" w:rsidRDefault="00F27E38" w:rsidP="00F27E38">
      <w:pPr>
        <w:pStyle w:val="a3"/>
        <w:ind w:left="0"/>
        <w:rPr>
          <w:b/>
        </w:rPr>
      </w:pPr>
    </w:p>
    <w:p w:rsidR="00F41323" w:rsidRPr="00F27E38" w:rsidRDefault="00F27E38" w:rsidP="00F27E38">
      <w:pPr>
        <w:pStyle w:val="a3"/>
        <w:ind w:left="0"/>
        <w:rPr>
          <w:sz w:val="20"/>
          <w:szCs w:val="20"/>
        </w:rPr>
      </w:pPr>
      <w:r>
        <w:rPr>
          <w:b/>
        </w:rPr>
        <w:lastRenderedPageBreak/>
        <w:t>N</w:t>
      </w:r>
      <w:r w:rsidR="003B0B0B" w:rsidRPr="00F27E38">
        <w:rPr>
          <w:b/>
          <w:sz w:val="20"/>
          <w:szCs w:val="20"/>
        </w:rPr>
        <w:t>ote.</w:t>
      </w:r>
      <w:r w:rsidR="003B0B0B" w:rsidRPr="00F27E38">
        <w:rPr>
          <w:sz w:val="20"/>
          <w:szCs w:val="20"/>
        </w:rPr>
        <w:t xml:space="preserve"> </w:t>
      </w:r>
      <w:r w:rsidR="00F41323" w:rsidRPr="00F27E38">
        <w:rPr>
          <w:sz w:val="20"/>
          <w:szCs w:val="20"/>
        </w:rPr>
        <w:t>It’s possible to specify leading and/or trailing context around character(s) constituting a phoneme in header lists. The form is as follows:</w:t>
      </w:r>
    </w:p>
    <w:p w:rsidR="00F41323" w:rsidRPr="00F27E38" w:rsidRDefault="00F41323" w:rsidP="00F27E38">
      <w:pPr>
        <w:spacing w:before="120" w:after="120"/>
        <w:ind w:left="720"/>
        <w:rPr>
          <w:rFonts w:ascii="Verdana" w:hAnsi="Verdana"/>
          <w:sz w:val="20"/>
          <w:szCs w:val="20"/>
        </w:rPr>
      </w:pPr>
      <w:proofErr w:type="spellStart"/>
      <w:r w:rsidRPr="00F27E38">
        <w:rPr>
          <w:rFonts w:ascii="Verdana" w:hAnsi="Verdana"/>
          <w:i/>
          <w:sz w:val="20"/>
          <w:szCs w:val="20"/>
        </w:rPr>
        <w:t>leading_characters</w:t>
      </w:r>
      <w:r w:rsidRPr="00F27E38">
        <w:rPr>
          <w:rFonts w:ascii="Verdana" w:hAnsi="Verdana"/>
          <w:b/>
          <w:sz w:val="20"/>
          <w:szCs w:val="20"/>
        </w:rPr>
        <w:t>|</w:t>
      </w:r>
      <w:r w:rsidRPr="00F27E38">
        <w:rPr>
          <w:rFonts w:ascii="Verdana" w:hAnsi="Verdana"/>
          <w:i/>
          <w:sz w:val="20"/>
          <w:szCs w:val="20"/>
        </w:rPr>
        <w:t>phoneme_characters</w:t>
      </w:r>
      <w:r w:rsidRPr="00F27E38">
        <w:rPr>
          <w:rFonts w:ascii="Verdana" w:hAnsi="Verdana"/>
          <w:b/>
          <w:sz w:val="20"/>
          <w:szCs w:val="20"/>
        </w:rPr>
        <w:t>|</w:t>
      </w:r>
      <w:r w:rsidRPr="00F27E38">
        <w:rPr>
          <w:rFonts w:ascii="Verdana" w:hAnsi="Verdana"/>
          <w:i/>
          <w:sz w:val="20"/>
          <w:szCs w:val="20"/>
        </w:rPr>
        <w:t>trailing_characters</w:t>
      </w:r>
      <w:proofErr w:type="spellEnd"/>
    </w:p>
    <w:p w:rsidR="00F41323" w:rsidRPr="00F27E38" w:rsidRDefault="00F41323" w:rsidP="00F41323">
      <w:pPr>
        <w:pStyle w:val="a3"/>
        <w:ind w:left="0"/>
        <w:rPr>
          <w:sz w:val="20"/>
          <w:szCs w:val="20"/>
        </w:rPr>
      </w:pPr>
      <w:r w:rsidRPr="00F27E38">
        <w:rPr>
          <w:sz w:val="20"/>
          <w:szCs w:val="20"/>
        </w:rPr>
        <w:t xml:space="preserve">For ex., </w:t>
      </w:r>
      <w:r w:rsidRPr="00F27E38">
        <w:rPr>
          <w:i/>
          <w:sz w:val="20"/>
          <w:szCs w:val="20"/>
        </w:rPr>
        <w:t>‘</w:t>
      </w:r>
      <w:proofErr w:type="spellStart"/>
      <w:r w:rsidRPr="00F27E38">
        <w:rPr>
          <w:i/>
          <w:sz w:val="20"/>
          <w:szCs w:val="20"/>
        </w:rPr>
        <w:t>a|ch|o</w:t>
      </w:r>
      <w:proofErr w:type="spellEnd"/>
      <w:r w:rsidRPr="00F27E38">
        <w:rPr>
          <w:i/>
          <w:sz w:val="20"/>
          <w:szCs w:val="20"/>
        </w:rPr>
        <w:t>’</w:t>
      </w:r>
      <w:r w:rsidRPr="00F27E38">
        <w:rPr>
          <w:sz w:val="20"/>
          <w:szCs w:val="20"/>
        </w:rPr>
        <w:t xml:space="preserve"> means that </w:t>
      </w:r>
      <w:r w:rsidR="009A2263">
        <w:rPr>
          <w:sz w:val="20"/>
          <w:szCs w:val="20"/>
        </w:rPr>
        <w:t xml:space="preserve">a </w:t>
      </w:r>
      <w:r w:rsidR="00F27E38">
        <w:rPr>
          <w:sz w:val="20"/>
          <w:szCs w:val="20"/>
        </w:rPr>
        <w:t>given</w:t>
      </w:r>
      <w:r w:rsidRPr="00F27E38">
        <w:rPr>
          <w:sz w:val="20"/>
          <w:szCs w:val="20"/>
        </w:rPr>
        <w:t xml:space="preserve"> phoneme is recognized in words like </w:t>
      </w:r>
      <w:r w:rsidR="00F27E38" w:rsidRPr="00F27E38">
        <w:rPr>
          <w:i/>
          <w:sz w:val="20"/>
          <w:szCs w:val="20"/>
        </w:rPr>
        <w:t>‘</w:t>
      </w:r>
      <w:proofErr w:type="spellStart"/>
      <w:r w:rsidRPr="00F27E38">
        <w:rPr>
          <w:i/>
          <w:sz w:val="20"/>
          <w:szCs w:val="20"/>
        </w:rPr>
        <w:t>xxxachoyyyy</w:t>
      </w:r>
      <w:proofErr w:type="spellEnd"/>
      <w:r w:rsidR="00F27E38" w:rsidRPr="00F27E38">
        <w:rPr>
          <w:i/>
          <w:sz w:val="20"/>
          <w:szCs w:val="20"/>
        </w:rPr>
        <w:t>’</w:t>
      </w:r>
      <w:r w:rsidRPr="00F27E38">
        <w:rPr>
          <w:sz w:val="20"/>
          <w:szCs w:val="20"/>
        </w:rPr>
        <w:t xml:space="preserve"> but not recognized in, say, </w:t>
      </w:r>
      <w:r w:rsidR="00F27E38" w:rsidRPr="00F27E38">
        <w:rPr>
          <w:i/>
          <w:sz w:val="20"/>
          <w:szCs w:val="20"/>
        </w:rPr>
        <w:t>‘</w:t>
      </w:r>
      <w:proofErr w:type="spellStart"/>
      <w:r w:rsidRPr="00F27E38">
        <w:rPr>
          <w:i/>
          <w:sz w:val="20"/>
          <w:szCs w:val="20"/>
        </w:rPr>
        <w:t>xxxucho</w:t>
      </w:r>
      <w:proofErr w:type="spellEnd"/>
      <w:r w:rsidR="00F27E38" w:rsidRPr="00F27E38">
        <w:rPr>
          <w:i/>
          <w:sz w:val="20"/>
          <w:szCs w:val="20"/>
        </w:rPr>
        <w:t>’</w:t>
      </w:r>
      <w:r w:rsidRPr="00F27E38">
        <w:rPr>
          <w:sz w:val="20"/>
          <w:szCs w:val="20"/>
        </w:rPr>
        <w:t>. Leading or trailing characters field may be left empty; still both vertical bar delimiters should be present in this form. Please note that using leading or trailing contexts may easily lead one ‘real world’ phoneme to be proliferated into multiple records in a dictionary header. It’s absolutely ok for Word Generator operation.</w:t>
      </w:r>
    </w:p>
    <w:p w:rsidR="000D7CF8" w:rsidRPr="00F41323" w:rsidRDefault="004C3E0C" w:rsidP="003B0B0B">
      <w:pPr>
        <w:pStyle w:val="a3"/>
        <w:spacing w:before="600"/>
        <w:ind w:left="0"/>
        <w:contextualSpacing w:val="0"/>
        <w:rPr>
          <w:b/>
          <w:sz w:val="28"/>
          <w:szCs w:val="28"/>
        </w:rPr>
      </w:pPr>
      <w:proofErr w:type="gramStart"/>
      <w:r w:rsidRPr="00F41323">
        <w:rPr>
          <w:sz w:val="28"/>
          <w:szCs w:val="28"/>
        </w:rPr>
        <w:t>Appendix II</w:t>
      </w:r>
      <w:r w:rsidR="00F41323">
        <w:rPr>
          <w:sz w:val="28"/>
          <w:szCs w:val="28"/>
        </w:rPr>
        <w:t>.</w:t>
      </w:r>
      <w:proofErr w:type="gramEnd"/>
      <w:r w:rsidR="00F41323">
        <w:rPr>
          <w:sz w:val="28"/>
          <w:szCs w:val="28"/>
        </w:rPr>
        <w:br/>
      </w:r>
      <w:r w:rsidR="007048E2" w:rsidRPr="007048E2">
        <w:rPr>
          <w:rStyle w:val="10"/>
        </w:rPr>
        <w:t xml:space="preserve">Running </w:t>
      </w:r>
      <w:r w:rsidR="007C6922" w:rsidRPr="007048E2">
        <w:rPr>
          <w:rStyle w:val="10"/>
        </w:rPr>
        <w:t>application</w:t>
      </w:r>
      <w:r w:rsidR="000D7CF8" w:rsidRPr="007048E2">
        <w:rPr>
          <w:rStyle w:val="10"/>
        </w:rPr>
        <w:t xml:space="preserve"> </w:t>
      </w:r>
      <w:r w:rsidRPr="007048E2">
        <w:rPr>
          <w:rStyle w:val="10"/>
        </w:rPr>
        <w:t xml:space="preserve">in </w:t>
      </w:r>
      <w:r w:rsidR="00F41323" w:rsidRPr="007048E2">
        <w:rPr>
          <w:rStyle w:val="10"/>
        </w:rPr>
        <w:t>a Shell</w:t>
      </w:r>
    </w:p>
    <w:p w:rsidR="005B5B34" w:rsidRDefault="005B5B34" w:rsidP="005B5B34">
      <w:r>
        <w:t>To run the Word Generator in a Shell mode, the following command may be used.</w:t>
      </w:r>
    </w:p>
    <w:p w:rsidR="00CC7178" w:rsidRPr="00D9740C" w:rsidRDefault="000D7CF8" w:rsidP="005B5B34">
      <w:pPr>
        <w:ind w:firstLine="720"/>
        <w:rPr>
          <w:rFonts w:ascii="Verdana" w:hAnsi="Verdana"/>
        </w:rPr>
      </w:pPr>
      <w:r w:rsidRPr="00D9740C">
        <w:rPr>
          <w:rFonts w:ascii="Verdana" w:hAnsi="Verdana"/>
        </w:rPr>
        <w:t>w</w:t>
      </w:r>
      <w:r w:rsidR="00CC7178" w:rsidRPr="00D9740C">
        <w:rPr>
          <w:rFonts w:ascii="Verdana" w:hAnsi="Verdana"/>
        </w:rPr>
        <w:t>g</w:t>
      </w:r>
      <w:r w:rsidRPr="00D9740C">
        <w:rPr>
          <w:rFonts w:ascii="Verdana" w:hAnsi="Verdana"/>
        </w:rPr>
        <w:t>.exe</w:t>
      </w:r>
      <w:r w:rsidR="00CC7178" w:rsidRPr="00D9740C">
        <w:rPr>
          <w:rFonts w:ascii="Verdana" w:hAnsi="Verdana"/>
        </w:rPr>
        <w:t xml:space="preserve"> [options] </w:t>
      </w:r>
      <w:r w:rsidR="00CC7178" w:rsidRPr="00D9740C">
        <w:rPr>
          <w:rFonts w:ascii="Verdana" w:hAnsi="Verdana"/>
          <w:i/>
        </w:rPr>
        <w:t>file</w:t>
      </w:r>
      <w:r w:rsidR="00CC7178" w:rsidRPr="00D9740C">
        <w:rPr>
          <w:rFonts w:ascii="Verdana" w:hAnsi="Verdana"/>
        </w:rPr>
        <w:t xml:space="preserve"> [</w:t>
      </w:r>
      <w:proofErr w:type="gramStart"/>
      <w:r w:rsidR="00CC7178" w:rsidRPr="00D9740C">
        <w:rPr>
          <w:rFonts w:ascii="Verdana" w:hAnsi="Verdana"/>
          <w:i/>
        </w:rPr>
        <w:t>file</w:t>
      </w:r>
      <w:r w:rsidR="00CC7178" w:rsidRPr="00D9740C">
        <w:rPr>
          <w:rFonts w:ascii="Verdana" w:hAnsi="Verdana"/>
        </w:rPr>
        <w:t xml:space="preserve"> ..</w:t>
      </w:r>
      <w:proofErr w:type="gramEnd"/>
      <w:r w:rsidR="00CC7178" w:rsidRPr="00D9740C">
        <w:rPr>
          <w:rFonts w:ascii="Verdana" w:hAnsi="Verdana"/>
        </w:rPr>
        <w:t>]</w:t>
      </w:r>
    </w:p>
    <w:p w:rsidR="00CC7178" w:rsidRDefault="005B5B34" w:rsidP="005B5B34">
      <w:proofErr w:type="gramStart"/>
      <w:r>
        <w:t>where</w:t>
      </w:r>
      <w:proofErr w:type="gramEnd"/>
      <w:r>
        <w:t xml:space="preserve"> </w:t>
      </w:r>
      <w:r w:rsidR="000D7CF8" w:rsidRPr="005B5B34">
        <w:rPr>
          <w:i/>
        </w:rPr>
        <w:t>f</w:t>
      </w:r>
      <w:r w:rsidR="00CC7178" w:rsidRPr="005B5B34">
        <w:rPr>
          <w:i/>
        </w:rPr>
        <w:t>ile</w:t>
      </w:r>
      <w:r w:rsidR="00CC7178" w:rsidRPr="00734382">
        <w:t xml:space="preserve"> is a source dictio</w:t>
      </w:r>
      <w:r w:rsidR="000D7CF8">
        <w:t xml:space="preserve">nary file compliant to the format described </w:t>
      </w:r>
      <w:r>
        <w:t xml:space="preserve">in </w:t>
      </w:r>
      <w:r w:rsidR="000D7CF8" w:rsidRPr="005B5B34">
        <w:rPr>
          <w:i/>
        </w:rPr>
        <w:t>Appendix I</w:t>
      </w:r>
      <w:r w:rsidR="00CC7178" w:rsidRPr="00734382">
        <w:t>.</w:t>
      </w:r>
    </w:p>
    <w:p w:rsidR="000D7CF8" w:rsidRPr="00734382" w:rsidRDefault="005B5B34" w:rsidP="005B5B34">
      <w:r>
        <w:t>Supported options</w:t>
      </w:r>
      <w:r w:rsidR="000D7CF8">
        <w:t xml:space="preserve"> are as follows.</w:t>
      </w:r>
    </w:p>
    <w:p w:rsidR="00D9740C" w:rsidRDefault="00D9740C" w:rsidP="00D9740C">
      <w:pPr>
        <w:autoSpaceDE w:val="0"/>
        <w:autoSpaceDN w:val="0"/>
        <w:adjustRightInd w:val="0"/>
        <w:spacing w:after="0" w:line="240" w:lineRule="auto"/>
        <w:rPr>
          <w:rFonts w:cs="Lucida Console"/>
        </w:rPr>
      </w:pPr>
      <w:r w:rsidRPr="00314A13">
        <w:rPr>
          <w:rFonts w:cs="Lucida Console"/>
          <w:b/>
        </w:rPr>
        <w:t>-a</w:t>
      </w:r>
      <w:r>
        <w:rPr>
          <w:rFonts w:cs="Lucida Console"/>
        </w:rPr>
        <w:t xml:space="preserve"> </w:t>
      </w:r>
      <w:proofErr w:type="spellStart"/>
      <w:r w:rsidRPr="00314A13">
        <w:rPr>
          <w:rFonts w:cs="Lucida Console"/>
          <w:i/>
        </w:rPr>
        <w:t>real_number</w:t>
      </w:r>
      <w:proofErr w:type="spellEnd"/>
    </w:p>
    <w:p w:rsidR="00D9740C" w:rsidRPr="00734382" w:rsidRDefault="00D9740C" w:rsidP="00D9740C">
      <w:pPr>
        <w:autoSpaceDE w:val="0"/>
        <w:autoSpaceDN w:val="0"/>
        <w:adjustRightInd w:val="0"/>
        <w:spacing w:after="120" w:line="240" w:lineRule="auto"/>
        <w:rPr>
          <w:rFonts w:cs="Lucida Console"/>
        </w:rPr>
      </w:pPr>
      <w:proofErr w:type="gramStart"/>
      <w:r>
        <w:rPr>
          <w:rFonts w:cs="Lucida Console"/>
        </w:rPr>
        <w:t>Alpha factor.</w:t>
      </w:r>
      <w:proofErr w:type="gramEnd"/>
      <w:r>
        <w:rPr>
          <w:rFonts w:cs="Lucida Console"/>
        </w:rPr>
        <w:t xml:space="preserve"> The probability score of a prospective word is multiplied by it each time we select </w:t>
      </w:r>
      <w:proofErr w:type="gramStart"/>
      <w:r>
        <w:rPr>
          <w:rFonts w:cs="Lucida Console"/>
        </w:rPr>
        <w:t>a</w:t>
      </w:r>
      <w:proofErr w:type="gramEnd"/>
      <w:r>
        <w:rPr>
          <w:rFonts w:cs="Lucida Console"/>
        </w:rPr>
        <w:t xml:space="preserve"> N-Gram with two or more abstracted phonemes (and, repeatedly, per each extra abstracted phoneme beyond two).</w:t>
      </w:r>
    </w:p>
    <w:p w:rsidR="00D9740C" w:rsidRDefault="00D9740C" w:rsidP="00D9740C">
      <w:pPr>
        <w:autoSpaceDE w:val="0"/>
        <w:autoSpaceDN w:val="0"/>
        <w:adjustRightInd w:val="0"/>
        <w:spacing w:after="0" w:line="240" w:lineRule="auto"/>
        <w:rPr>
          <w:rFonts w:cs="Lucida Console"/>
        </w:rPr>
      </w:pPr>
      <w:r w:rsidRPr="00314A13">
        <w:rPr>
          <w:rFonts w:cs="Lucida Console"/>
          <w:b/>
        </w:rPr>
        <w:t>-c</w:t>
      </w:r>
      <w:r>
        <w:rPr>
          <w:rFonts w:cs="Lucida Console"/>
        </w:rPr>
        <w:t xml:space="preserve"> </w:t>
      </w:r>
      <w:proofErr w:type="spellStart"/>
      <w:r>
        <w:rPr>
          <w:rFonts w:cs="Lucida Console"/>
        </w:rPr>
        <w:t>int_number</w:t>
      </w:r>
      <w:proofErr w:type="spellEnd"/>
    </w:p>
    <w:p w:rsidR="00D9740C" w:rsidRPr="0044682B" w:rsidRDefault="00D9740C" w:rsidP="00D9740C">
      <w:pPr>
        <w:autoSpaceDE w:val="0"/>
        <w:autoSpaceDN w:val="0"/>
        <w:adjustRightInd w:val="0"/>
        <w:spacing w:after="120" w:line="240" w:lineRule="auto"/>
        <w:rPr>
          <w:rFonts w:cs="Lucida Console"/>
        </w:rPr>
      </w:pPr>
      <w:proofErr w:type="gramStart"/>
      <w:r>
        <w:rPr>
          <w:rFonts w:cs="Lucida Console"/>
        </w:rPr>
        <w:t>T</w:t>
      </w:r>
      <w:r w:rsidRPr="00734382">
        <w:rPr>
          <w:rFonts w:cs="Lucida Console"/>
        </w:rPr>
        <w:t>he desired number of generated words</w:t>
      </w:r>
      <w:r>
        <w:rPr>
          <w:rFonts w:cs="Lucida Console"/>
        </w:rPr>
        <w:t>.</w:t>
      </w:r>
      <w:proofErr w:type="gramEnd"/>
      <w:r>
        <w:rPr>
          <w:rFonts w:cs="Lucida Console"/>
        </w:rPr>
        <w:t xml:space="preserve"> Note that the number may be less if too many words are filtered out due to a minimum score option or other conditions.</w:t>
      </w:r>
    </w:p>
    <w:p w:rsidR="00D9740C" w:rsidRPr="00314A13" w:rsidRDefault="00D9740C" w:rsidP="00D9740C">
      <w:pPr>
        <w:autoSpaceDE w:val="0"/>
        <w:autoSpaceDN w:val="0"/>
        <w:adjustRightInd w:val="0"/>
        <w:spacing w:after="0" w:line="240" w:lineRule="auto"/>
        <w:rPr>
          <w:rFonts w:cs="Lucida Console"/>
          <w:b/>
        </w:rPr>
      </w:pPr>
      <w:r w:rsidRPr="00314A13">
        <w:rPr>
          <w:rFonts w:cs="Lucida Console"/>
          <w:b/>
        </w:rPr>
        <w:t>-C</w:t>
      </w:r>
    </w:p>
    <w:p w:rsidR="00D9740C" w:rsidRPr="00734382" w:rsidRDefault="00D9740C" w:rsidP="00D9740C">
      <w:pPr>
        <w:autoSpaceDE w:val="0"/>
        <w:autoSpaceDN w:val="0"/>
        <w:adjustRightInd w:val="0"/>
        <w:spacing w:after="120" w:line="240" w:lineRule="auto"/>
        <w:rPr>
          <w:rFonts w:cs="Lucida Console"/>
        </w:rPr>
      </w:pPr>
      <w:r w:rsidRPr="00734382">
        <w:rPr>
          <w:rFonts w:cs="Lucida Console"/>
        </w:rPr>
        <w:t>Show a mark (#</w:t>
      </w:r>
      <w:r>
        <w:rPr>
          <w:rFonts w:cs="Lucida Console"/>
        </w:rPr>
        <w:t>) near every generated word that</w:t>
      </w:r>
      <w:r w:rsidRPr="00734382">
        <w:rPr>
          <w:rFonts w:cs="Lucida Console"/>
        </w:rPr>
        <w:t xml:space="preserve"> hits a source</w:t>
      </w:r>
      <w:r>
        <w:rPr>
          <w:rFonts w:cs="Lucida Console"/>
        </w:rPr>
        <w:t xml:space="preserve"> dictionary word. Only makes sense </w:t>
      </w:r>
      <w:r w:rsidRPr="00734382">
        <w:rPr>
          <w:rFonts w:cs="Lucida Console"/>
        </w:rPr>
        <w:t xml:space="preserve">in conjunction to </w:t>
      </w:r>
      <w:r w:rsidRPr="00314A13">
        <w:rPr>
          <w:rFonts w:cs="Lucida Console"/>
        </w:rPr>
        <w:t>–H</w:t>
      </w:r>
      <w:r w:rsidRPr="00734382">
        <w:rPr>
          <w:rFonts w:cs="Lucida Console"/>
        </w:rPr>
        <w:t xml:space="preserve"> option.</w:t>
      </w:r>
    </w:p>
    <w:p w:rsidR="00D9740C" w:rsidRPr="005558CD" w:rsidRDefault="00D9740C" w:rsidP="00D9740C">
      <w:pPr>
        <w:autoSpaceDE w:val="0"/>
        <w:autoSpaceDN w:val="0"/>
        <w:adjustRightInd w:val="0"/>
        <w:spacing w:after="0" w:line="240" w:lineRule="auto"/>
        <w:rPr>
          <w:rFonts w:cs="Lucida Console"/>
        </w:rPr>
      </w:pPr>
      <w:r w:rsidRPr="005B5B34">
        <w:rPr>
          <w:rFonts w:cs="Lucida Console"/>
          <w:b/>
        </w:rPr>
        <w:t>-f</w:t>
      </w:r>
      <w:r>
        <w:rPr>
          <w:rFonts w:cs="Lucida Console"/>
        </w:rPr>
        <w:t xml:space="preserve"> </w:t>
      </w:r>
      <w:proofErr w:type="spellStart"/>
      <w:r w:rsidRPr="00314A13">
        <w:rPr>
          <w:rFonts w:cs="Lucida Console"/>
          <w:i/>
        </w:rPr>
        <w:t>real_</w:t>
      </w:r>
      <w:proofErr w:type="gramStart"/>
      <w:r w:rsidRPr="00314A13">
        <w:rPr>
          <w:rFonts w:cs="Lucida Console"/>
          <w:i/>
        </w:rPr>
        <w:t>number</w:t>
      </w:r>
      <w:proofErr w:type="spellEnd"/>
      <w:r>
        <w:rPr>
          <w:rFonts w:cs="Lucida Console"/>
        </w:rPr>
        <w:t>[</w:t>
      </w:r>
      <w:proofErr w:type="gramEnd"/>
      <w:r w:rsidRPr="00314A13">
        <w:rPr>
          <w:rFonts w:cs="Lucida Console"/>
          <w:b/>
        </w:rPr>
        <w:t>,</w:t>
      </w:r>
      <w:proofErr w:type="spellStart"/>
      <w:r w:rsidRPr="00314A13">
        <w:rPr>
          <w:rFonts w:cs="Lucida Console"/>
          <w:i/>
        </w:rPr>
        <w:t>real_number</w:t>
      </w:r>
      <w:r w:rsidRPr="00314A13">
        <w:rPr>
          <w:rFonts w:cs="Lucida Console"/>
          <w:b/>
        </w:rPr>
        <w:t>:</w:t>
      </w:r>
      <w:r w:rsidRPr="00314A13">
        <w:rPr>
          <w:rFonts w:cs="Lucida Console"/>
          <w:i/>
        </w:rPr>
        <w:t>real_number</w:t>
      </w:r>
      <w:proofErr w:type="spellEnd"/>
      <w:r>
        <w:rPr>
          <w:rFonts w:cs="Lucida Console"/>
        </w:rPr>
        <w:t xml:space="preserve"> …]</w:t>
      </w:r>
    </w:p>
    <w:p w:rsidR="00D9740C" w:rsidRDefault="00D9740C" w:rsidP="00D9740C">
      <w:pPr>
        <w:autoSpaceDE w:val="0"/>
        <w:autoSpaceDN w:val="0"/>
        <w:adjustRightInd w:val="0"/>
        <w:spacing w:after="120" w:line="240" w:lineRule="auto"/>
        <w:rPr>
          <w:rFonts w:cs="Lucida Console"/>
        </w:rPr>
      </w:pPr>
      <w:proofErr w:type="gramStart"/>
      <w:r>
        <w:rPr>
          <w:rFonts w:cs="Lucida Console"/>
        </w:rPr>
        <w:t>Abstraction factor.</w:t>
      </w:r>
      <w:proofErr w:type="gramEnd"/>
      <w:r>
        <w:rPr>
          <w:rFonts w:cs="Lucida Console"/>
        </w:rPr>
        <w:t xml:space="preserve"> If a basic value is followed by ‘</w:t>
      </w:r>
      <w:proofErr w:type="gramStart"/>
      <w:r>
        <w:rPr>
          <w:rFonts w:cs="Lucida Console"/>
        </w:rPr>
        <w:t>,</w:t>
      </w:r>
      <w:proofErr w:type="spellStart"/>
      <w:r w:rsidRPr="00314A13">
        <w:rPr>
          <w:rFonts w:cs="Lucida Console"/>
          <w:i/>
        </w:rPr>
        <w:t>level</w:t>
      </w:r>
      <w:r>
        <w:rPr>
          <w:rFonts w:cs="Lucida Console"/>
        </w:rPr>
        <w:t>:</w:t>
      </w:r>
      <w:r w:rsidRPr="00314A13">
        <w:rPr>
          <w:rFonts w:cs="Lucida Console"/>
          <w:i/>
        </w:rPr>
        <w:t>factor</w:t>
      </w:r>
      <w:proofErr w:type="spellEnd"/>
      <w:r w:rsidRPr="00314A13">
        <w:rPr>
          <w:rFonts w:cs="Lucida Console"/>
          <w:i/>
        </w:rPr>
        <w:t>’</w:t>
      </w:r>
      <w:proofErr w:type="gramEnd"/>
      <w:r>
        <w:rPr>
          <w:rFonts w:cs="Lucida Console"/>
        </w:rPr>
        <w:t xml:space="preserve"> record(s), each one defines a value applied once </w:t>
      </w:r>
      <w:r w:rsidR="009A2263">
        <w:rPr>
          <w:rFonts w:cs="Lucida Console"/>
        </w:rPr>
        <w:t xml:space="preserve">the </w:t>
      </w:r>
      <w:r>
        <w:rPr>
          <w:rFonts w:cs="Lucida Console"/>
        </w:rPr>
        <w:t xml:space="preserve">corresponding Confidence level thresholds is reached. Such a form allows one to define </w:t>
      </w:r>
      <w:r w:rsidR="009A2263">
        <w:rPr>
          <w:rFonts w:cs="Lucida Console"/>
        </w:rPr>
        <w:t xml:space="preserve">a </w:t>
      </w:r>
      <w:r>
        <w:rPr>
          <w:rFonts w:cs="Lucida Console"/>
        </w:rPr>
        <w:t>Confidence aware Abstraction factor as a tabular function of Confidence level.</w:t>
      </w:r>
    </w:p>
    <w:p w:rsidR="00D9740C" w:rsidRPr="00314A13" w:rsidRDefault="00D9740C" w:rsidP="00D9740C">
      <w:pPr>
        <w:autoSpaceDE w:val="0"/>
        <w:autoSpaceDN w:val="0"/>
        <w:adjustRightInd w:val="0"/>
        <w:spacing w:after="0" w:line="240" w:lineRule="auto"/>
        <w:rPr>
          <w:rFonts w:cs="Lucida Console"/>
          <w:b/>
        </w:rPr>
      </w:pPr>
      <w:r w:rsidRPr="00314A13">
        <w:rPr>
          <w:rFonts w:cs="Lucida Console"/>
          <w:b/>
        </w:rPr>
        <w:t>-H</w:t>
      </w:r>
    </w:p>
    <w:p w:rsidR="00D9740C" w:rsidRPr="00734382" w:rsidRDefault="00D9740C" w:rsidP="00D9740C">
      <w:pPr>
        <w:autoSpaceDE w:val="0"/>
        <w:autoSpaceDN w:val="0"/>
        <w:adjustRightInd w:val="0"/>
        <w:spacing w:after="120" w:line="240" w:lineRule="auto"/>
        <w:rPr>
          <w:rFonts w:cs="Lucida Console"/>
        </w:rPr>
      </w:pPr>
      <w:proofErr w:type="gramStart"/>
      <w:r w:rsidRPr="00734382">
        <w:rPr>
          <w:rFonts w:cs="Lucida Console"/>
        </w:rPr>
        <w:t xml:space="preserve">Allows a generated word to </w:t>
      </w:r>
      <w:r>
        <w:rPr>
          <w:rFonts w:cs="Lucida Console"/>
        </w:rPr>
        <w:t>hit</w:t>
      </w:r>
      <w:r w:rsidRPr="00734382">
        <w:rPr>
          <w:rFonts w:cs="Lucida Console"/>
        </w:rPr>
        <w:t xml:space="preserve"> a word from </w:t>
      </w:r>
      <w:r>
        <w:rPr>
          <w:rFonts w:cs="Lucida Console"/>
        </w:rPr>
        <w:t xml:space="preserve">the </w:t>
      </w:r>
      <w:r w:rsidRPr="00734382">
        <w:rPr>
          <w:rFonts w:cs="Lucida Console"/>
        </w:rPr>
        <w:t>source dictionary</w:t>
      </w:r>
      <w:r>
        <w:rPr>
          <w:rFonts w:cs="Lucida Console"/>
        </w:rPr>
        <w:t>.</w:t>
      </w:r>
      <w:proofErr w:type="gramEnd"/>
    </w:p>
    <w:p w:rsidR="00D9740C" w:rsidRDefault="00D9740C" w:rsidP="00D9740C">
      <w:pPr>
        <w:autoSpaceDE w:val="0"/>
        <w:autoSpaceDN w:val="0"/>
        <w:adjustRightInd w:val="0"/>
        <w:spacing w:after="0" w:line="240" w:lineRule="auto"/>
        <w:rPr>
          <w:rFonts w:cs="Lucida Console"/>
        </w:rPr>
      </w:pPr>
      <w:r w:rsidRPr="00314A13">
        <w:rPr>
          <w:rFonts w:cs="Lucida Console"/>
          <w:b/>
        </w:rPr>
        <w:t>-m</w:t>
      </w:r>
      <w:r>
        <w:rPr>
          <w:rFonts w:cs="Lucida Console"/>
        </w:rPr>
        <w:t xml:space="preserve"> </w:t>
      </w:r>
      <w:proofErr w:type="spellStart"/>
      <w:r>
        <w:rPr>
          <w:rFonts w:cs="Lucida Console"/>
        </w:rPr>
        <w:t>real_number</w:t>
      </w:r>
      <w:proofErr w:type="spellEnd"/>
    </w:p>
    <w:p w:rsidR="00D9740C" w:rsidRDefault="00D9740C" w:rsidP="00D9740C">
      <w:pPr>
        <w:autoSpaceDE w:val="0"/>
        <w:autoSpaceDN w:val="0"/>
        <w:adjustRightInd w:val="0"/>
        <w:spacing w:before="120" w:after="0" w:line="240" w:lineRule="auto"/>
        <w:rPr>
          <w:rFonts w:cs="Lucida Console"/>
        </w:rPr>
      </w:pPr>
      <w:r>
        <w:rPr>
          <w:rFonts w:cs="Lucida Console"/>
        </w:rPr>
        <w:t>M</w:t>
      </w:r>
      <w:r w:rsidRPr="00734382">
        <w:rPr>
          <w:rFonts w:cs="Lucida Console"/>
        </w:rPr>
        <w:t xml:space="preserve">inimum </w:t>
      </w:r>
      <w:proofErr w:type="gramStart"/>
      <w:r w:rsidRPr="00734382">
        <w:rPr>
          <w:rFonts w:cs="Lucida Console"/>
        </w:rPr>
        <w:t xml:space="preserve">probability </w:t>
      </w:r>
      <w:r>
        <w:rPr>
          <w:rFonts w:cs="Lucida Console"/>
        </w:rPr>
        <w:t>score</w:t>
      </w:r>
      <w:proofErr w:type="gramEnd"/>
      <w:r>
        <w:rPr>
          <w:rFonts w:cs="Lucida Console"/>
        </w:rPr>
        <w:t xml:space="preserve"> for a generated word to be accepted.</w:t>
      </w:r>
    </w:p>
    <w:p w:rsidR="00C55ADE" w:rsidRPr="00734382" w:rsidRDefault="00C55ADE" w:rsidP="00C55ADE">
      <w:pPr>
        <w:autoSpaceDE w:val="0"/>
        <w:autoSpaceDN w:val="0"/>
        <w:adjustRightInd w:val="0"/>
        <w:spacing w:after="0" w:line="240" w:lineRule="auto"/>
        <w:rPr>
          <w:rFonts w:cs="Lucida Console"/>
        </w:rPr>
      </w:pPr>
      <w:r w:rsidRPr="005B5B34">
        <w:rPr>
          <w:rFonts w:cs="Lucida Console"/>
          <w:b/>
        </w:rPr>
        <w:t>-n</w:t>
      </w:r>
      <w:r w:rsidR="005558CD">
        <w:rPr>
          <w:rFonts w:cs="Lucida Console"/>
        </w:rPr>
        <w:t xml:space="preserve"> </w:t>
      </w:r>
      <w:proofErr w:type="spellStart"/>
      <w:r w:rsidR="005558CD" w:rsidRPr="005B5B34">
        <w:rPr>
          <w:rFonts w:cs="Lucida Console"/>
          <w:i/>
        </w:rPr>
        <w:t>int_number</w:t>
      </w:r>
      <w:proofErr w:type="spellEnd"/>
    </w:p>
    <w:p w:rsidR="00C55ADE" w:rsidRPr="00734382" w:rsidRDefault="00C55ADE" w:rsidP="00D9740C">
      <w:pPr>
        <w:autoSpaceDE w:val="0"/>
        <w:autoSpaceDN w:val="0"/>
        <w:adjustRightInd w:val="0"/>
        <w:spacing w:after="120" w:line="240" w:lineRule="auto"/>
        <w:rPr>
          <w:rFonts w:cs="Lucida Console"/>
        </w:rPr>
      </w:pPr>
      <w:r w:rsidRPr="00734382">
        <w:rPr>
          <w:rFonts w:cs="Lucida Console"/>
        </w:rPr>
        <w:t>Maximum considered N</w:t>
      </w:r>
      <w:r w:rsidR="00987031" w:rsidRPr="00734382">
        <w:rPr>
          <w:rFonts w:cs="Lucida Console"/>
        </w:rPr>
        <w:t>-</w:t>
      </w:r>
      <w:r w:rsidR="005B5B34">
        <w:rPr>
          <w:rFonts w:cs="Lucida Console"/>
        </w:rPr>
        <w:t>Gram size. T</w:t>
      </w:r>
      <w:r w:rsidR="000D7CF8">
        <w:rPr>
          <w:rFonts w:cs="Lucida Console"/>
        </w:rPr>
        <w:t xml:space="preserve">he </w:t>
      </w:r>
      <w:r w:rsidRPr="00734382">
        <w:rPr>
          <w:rFonts w:cs="Lucida Console"/>
        </w:rPr>
        <w:t xml:space="preserve">default </w:t>
      </w:r>
      <w:r w:rsidR="000D7CF8">
        <w:rPr>
          <w:rFonts w:cs="Lucida Console"/>
        </w:rPr>
        <w:t xml:space="preserve">value </w:t>
      </w:r>
      <w:r w:rsidRPr="00734382">
        <w:rPr>
          <w:rFonts w:cs="Lucida Console"/>
        </w:rPr>
        <w:t>is 5</w:t>
      </w:r>
      <w:r w:rsidR="005B5B34">
        <w:rPr>
          <w:rFonts w:cs="Lucida Console"/>
        </w:rPr>
        <w:t>.</w:t>
      </w:r>
      <w:r w:rsidRPr="00734382">
        <w:rPr>
          <w:rFonts w:cs="Lucida Console"/>
        </w:rPr>
        <w:tab/>
      </w:r>
    </w:p>
    <w:p w:rsidR="00D9740C" w:rsidRPr="005B5B34" w:rsidRDefault="00D9740C" w:rsidP="00D9740C">
      <w:pPr>
        <w:autoSpaceDE w:val="0"/>
        <w:autoSpaceDN w:val="0"/>
        <w:adjustRightInd w:val="0"/>
        <w:spacing w:after="0" w:line="240" w:lineRule="auto"/>
        <w:rPr>
          <w:rFonts w:cs="Lucida Console"/>
          <w:b/>
          <w:i/>
        </w:rPr>
      </w:pPr>
      <w:r w:rsidRPr="005B5B34">
        <w:rPr>
          <w:rFonts w:cs="Lucida Console"/>
          <w:b/>
          <w:i/>
        </w:rPr>
        <w:t>-</w:t>
      </w:r>
      <w:r w:rsidRPr="005B5B34">
        <w:rPr>
          <w:rFonts w:cs="Lucida Console"/>
          <w:b/>
        </w:rPr>
        <w:t>P</w:t>
      </w:r>
    </w:p>
    <w:p w:rsidR="00D9740C" w:rsidRPr="00FF4863" w:rsidRDefault="00D9740C" w:rsidP="00D9740C">
      <w:pPr>
        <w:autoSpaceDE w:val="0"/>
        <w:autoSpaceDN w:val="0"/>
        <w:adjustRightInd w:val="0"/>
        <w:spacing w:after="120" w:line="240" w:lineRule="auto"/>
        <w:rPr>
          <w:rFonts w:cs="Lucida Console"/>
        </w:rPr>
      </w:pPr>
      <w:r>
        <w:rPr>
          <w:rFonts w:cs="Lucida Console"/>
        </w:rPr>
        <w:t>Requests p</w:t>
      </w:r>
      <w:r w:rsidRPr="00734382">
        <w:rPr>
          <w:rFonts w:cs="Lucida Console"/>
        </w:rPr>
        <w:t>rint</w:t>
      </w:r>
      <w:r>
        <w:rPr>
          <w:rFonts w:cs="Lucida Console"/>
        </w:rPr>
        <w:t>ing some</w:t>
      </w:r>
      <w:r w:rsidRPr="00734382">
        <w:rPr>
          <w:rFonts w:cs="Lucida Console"/>
        </w:rPr>
        <w:t xml:space="preserve"> statistics extracted from </w:t>
      </w:r>
      <w:r>
        <w:rPr>
          <w:rFonts w:cs="Lucida Console"/>
        </w:rPr>
        <w:t xml:space="preserve">the </w:t>
      </w:r>
      <w:r w:rsidRPr="00734382">
        <w:rPr>
          <w:rFonts w:cs="Lucida Console"/>
        </w:rPr>
        <w:t xml:space="preserve">source dictionary </w:t>
      </w:r>
    </w:p>
    <w:p w:rsidR="00D9740C" w:rsidRPr="00734382" w:rsidRDefault="00D9740C" w:rsidP="00D9740C">
      <w:pPr>
        <w:autoSpaceDE w:val="0"/>
        <w:autoSpaceDN w:val="0"/>
        <w:adjustRightInd w:val="0"/>
        <w:spacing w:after="0" w:line="240" w:lineRule="auto"/>
        <w:rPr>
          <w:rFonts w:cs="Lucida Console"/>
        </w:rPr>
      </w:pPr>
      <w:r w:rsidRPr="00314A13">
        <w:rPr>
          <w:rFonts w:cs="Lucida Console"/>
          <w:b/>
        </w:rPr>
        <w:t>-r</w:t>
      </w:r>
      <w:r>
        <w:rPr>
          <w:rFonts w:cs="Lucida Console"/>
        </w:rPr>
        <w:t xml:space="preserve"> </w:t>
      </w:r>
      <w:proofErr w:type="spellStart"/>
      <w:r>
        <w:rPr>
          <w:rFonts w:cs="Lucida Console"/>
        </w:rPr>
        <w:t>int_numer</w:t>
      </w:r>
      <w:proofErr w:type="spellEnd"/>
    </w:p>
    <w:p w:rsidR="00D9740C" w:rsidRPr="00734382" w:rsidRDefault="00D9740C" w:rsidP="00D9740C">
      <w:pPr>
        <w:autoSpaceDE w:val="0"/>
        <w:autoSpaceDN w:val="0"/>
        <w:adjustRightInd w:val="0"/>
        <w:spacing w:after="0" w:line="240" w:lineRule="auto"/>
        <w:rPr>
          <w:rFonts w:cs="Lucida Console"/>
        </w:rPr>
      </w:pPr>
      <w:proofErr w:type="gramStart"/>
      <w:r>
        <w:rPr>
          <w:rFonts w:cs="Lucida Console"/>
        </w:rPr>
        <w:lastRenderedPageBreak/>
        <w:t>R</w:t>
      </w:r>
      <w:r w:rsidRPr="00734382">
        <w:rPr>
          <w:rFonts w:cs="Lucida Console"/>
        </w:rPr>
        <w:t>andom seed</w:t>
      </w:r>
      <w:r>
        <w:rPr>
          <w:rFonts w:cs="Lucida Console"/>
        </w:rPr>
        <w:t>.</w:t>
      </w:r>
      <w:proofErr w:type="gramEnd"/>
      <w:r>
        <w:rPr>
          <w:rFonts w:cs="Lucida Console"/>
        </w:rPr>
        <w:t xml:space="preserve"> If set, executions with </w:t>
      </w:r>
      <w:r w:rsidR="004B2887">
        <w:rPr>
          <w:rFonts w:cs="Lucida Console"/>
        </w:rPr>
        <w:t xml:space="preserve">the </w:t>
      </w:r>
      <w:r>
        <w:rPr>
          <w:rFonts w:cs="Lucida Console"/>
        </w:rPr>
        <w:t xml:space="preserve">same seeds will produce exactly </w:t>
      </w:r>
      <w:r w:rsidR="004B2887">
        <w:rPr>
          <w:rFonts w:cs="Lucida Console"/>
        </w:rPr>
        <w:t xml:space="preserve">the </w:t>
      </w:r>
      <w:r>
        <w:rPr>
          <w:rFonts w:cs="Lucida Console"/>
        </w:rPr>
        <w:t xml:space="preserve">same words (provided that all generation controlling options are also the same). </w:t>
      </w:r>
    </w:p>
    <w:p w:rsidR="00C55ADE" w:rsidRPr="00734382" w:rsidRDefault="000D7CF8" w:rsidP="00C55ADE">
      <w:pPr>
        <w:autoSpaceDE w:val="0"/>
        <w:autoSpaceDN w:val="0"/>
        <w:adjustRightInd w:val="0"/>
        <w:spacing w:after="0" w:line="240" w:lineRule="auto"/>
        <w:rPr>
          <w:rFonts w:cs="Lucida Console"/>
        </w:rPr>
      </w:pPr>
      <w:r w:rsidRPr="005B5B34">
        <w:rPr>
          <w:rFonts w:cs="Lucida Console"/>
          <w:b/>
        </w:rPr>
        <w:t>-s</w:t>
      </w:r>
      <w:r w:rsidR="005558CD">
        <w:rPr>
          <w:rFonts w:cs="Lucida Console"/>
        </w:rPr>
        <w:t xml:space="preserve"> </w:t>
      </w:r>
      <w:proofErr w:type="spellStart"/>
      <w:r w:rsidR="005558CD" w:rsidRPr="005B5B34">
        <w:rPr>
          <w:rFonts w:cs="Lucida Console"/>
          <w:i/>
        </w:rPr>
        <w:t>int_number</w:t>
      </w:r>
      <w:proofErr w:type="spellEnd"/>
    </w:p>
    <w:p w:rsidR="00C55ADE" w:rsidRPr="00734382" w:rsidRDefault="00C55ADE" w:rsidP="00D9740C">
      <w:pPr>
        <w:autoSpaceDE w:val="0"/>
        <w:autoSpaceDN w:val="0"/>
        <w:adjustRightInd w:val="0"/>
        <w:spacing w:after="120" w:line="240" w:lineRule="auto"/>
        <w:rPr>
          <w:rFonts w:cs="Lucida Console"/>
        </w:rPr>
      </w:pPr>
      <w:proofErr w:type="gramStart"/>
      <w:r w:rsidRPr="00734382">
        <w:rPr>
          <w:rFonts w:cs="Lucida Console"/>
        </w:rPr>
        <w:t xml:space="preserve">Maximum number of quasi-syllables in </w:t>
      </w:r>
      <w:r w:rsidR="000D7CF8">
        <w:rPr>
          <w:rFonts w:cs="Lucida Console"/>
        </w:rPr>
        <w:t>a generated word</w:t>
      </w:r>
      <w:r w:rsidR="005B5B34">
        <w:rPr>
          <w:rFonts w:cs="Lucida Console"/>
        </w:rPr>
        <w:t>.</w:t>
      </w:r>
      <w:proofErr w:type="gramEnd"/>
      <w:r w:rsidR="005B5B34">
        <w:rPr>
          <w:rFonts w:cs="Lucida Console"/>
        </w:rPr>
        <w:t xml:space="preserve"> A q</w:t>
      </w:r>
      <w:r w:rsidR="000D7CF8">
        <w:rPr>
          <w:rFonts w:cs="Lucida Console"/>
        </w:rPr>
        <w:t xml:space="preserve">uasi-syllable </w:t>
      </w:r>
      <w:r w:rsidR="005B5B34">
        <w:rPr>
          <w:rFonts w:cs="Lucida Console"/>
        </w:rPr>
        <w:t>is a</w:t>
      </w:r>
      <w:r w:rsidR="000D7CF8">
        <w:rPr>
          <w:rFonts w:cs="Lucida Console"/>
        </w:rPr>
        <w:t xml:space="preserve"> vowel group</w:t>
      </w:r>
      <w:r w:rsidR="005B5B34">
        <w:rPr>
          <w:rFonts w:cs="Lucida Console"/>
        </w:rPr>
        <w:t xml:space="preserve"> optionally accompanied by </w:t>
      </w:r>
      <w:proofErr w:type="gramStart"/>
      <w:r w:rsidR="005B5B34">
        <w:rPr>
          <w:rFonts w:cs="Lucida Console"/>
        </w:rPr>
        <w:t xml:space="preserve">consonants </w:t>
      </w:r>
      <w:r w:rsidR="000D7CF8">
        <w:rPr>
          <w:rFonts w:cs="Lucida Console"/>
        </w:rPr>
        <w:t>,</w:t>
      </w:r>
      <w:proofErr w:type="gramEnd"/>
      <w:r w:rsidR="000D7CF8">
        <w:rPr>
          <w:rFonts w:cs="Lucida Console"/>
        </w:rPr>
        <w:t xml:space="preserve"> where a vowel group is either a standalone vowel or a </w:t>
      </w:r>
      <w:r w:rsidR="005B5B34">
        <w:rPr>
          <w:rFonts w:cs="Lucida Console"/>
        </w:rPr>
        <w:t>continuous sequence of vowels.</w:t>
      </w:r>
    </w:p>
    <w:p w:rsidR="00D9740C" w:rsidRPr="005B5B34" w:rsidRDefault="00D9740C" w:rsidP="00D9740C">
      <w:pPr>
        <w:autoSpaceDE w:val="0"/>
        <w:autoSpaceDN w:val="0"/>
        <w:adjustRightInd w:val="0"/>
        <w:spacing w:after="0" w:line="240" w:lineRule="auto"/>
        <w:rPr>
          <w:rFonts w:cs="Lucida Console"/>
          <w:b/>
        </w:rPr>
      </w:pPr>
      <w:r w:rsidRPr="005B5B34">
        <w:rPr>
          <w:rFonts w:cs="Lucida Console"/>
          <w:b/>
        </w:rPr>
        <w:t>-t</w:t>
      </w:r>
    </w:p>
    <w:p w:rsidR="00D9740C" w:rsidRPr="00734382" w:rsidRDefault="00D9740C" w:rsidP="00D9740C">
      <w:pPr>
        <w:autoSpaceDE w:val="0"/>
        <w:autoSpaceDN w:val="0"/>
        <w:adjustRightInd w:val="0"/>
        <w:spacing w:after="120" w:line="240" w:lineRule="auto"/>
        <w:rPr>
          <w:rFonts w:cs="Lucida Console"/>
        </w:rPr>
      </w:pPr>
      <w:r w:rsidRPr="00734382">
        <w:rPr>
          <w:rFonts w:cs="Lucida Console"/>
        </w:rPr>
        <w:t>T</w:t>
      </w:r>
      <w:r>
        <w:rPr>
          <w:rFonts w:cs="Lucida Console"/>
        </w:rPr>
        <w:t>urns on t</w:t>
      </w:r>
      <w:r w:rsidRPr="00734382">
        <w:rPr>
          <w:rFonts w:cs="Lucida Console"/>
        </w:rPr>
        <w:t xml:space="preserve">op </w:t>
      </w:r>
      <w:r>
        <w:rPr>
          <w:rFonts w:cs="Lucida Console"/>
        </w:rPr>
        <w:t>score words mode (generating</w:t>
      </w:r>
      <w:r w:rsidRPr="00734382">
        <w:rPr>
          <w:rFonts w:cs="Lucida Console"/>
        </w:rPr>
        <w:t xml:space="preserve"> N most probable word</w:t>
      </w:r>
      <w:r>
        <w:rPr>
          <w:rFonts w:cs="Lucida Console"/>
        </w:rPr>
        <w:t>)</w:t>
      </w:r>
      <w:r w:rsidRPr="00734382">
        <w:rPr>
          <w:rFonts w:cs="Lucida Console"/>
        </w:rPr>
        <w:t xml:space="preserve">. </w:t>
      </w:r>
      <w:r>
        <w:rPr>
          <w:rFonts w:cs="Lucida Console"/>
        </w:rPr>
        <w:t>Unless this option is set, N random words are generated.</w:t>
      </w:r>
    </w:p>
    <w:p w:rsidR="00D9740C" w:rsidRPr="00314A13" w:rsidRDefault="00D9740C" w:rsidP="00D9740C">
      <w:pPr>
        <w:autoSpaceDE w:val="0"/>
        <w:autoSpaceDN w:val="0"/>
        <w:adjustRightInd w:val="0"/>
        <w:spacing w:after="0" w:line="240" w:lineRule="auto"/>
        <w:rPr>
          <w:rFonts w:cs="Lucida Console"/>
          <w:b/>
        </w:rPr>
      </w:pPr>
      <w:r w:rsidRPr="00314A13">
        <w:rPr>
          <w:rFonts w:cs="Lucida Console"/>
          <w:b/>
        </w:rPr>
        <w:t>-T</w:t>
      </w:r>
    </w:p>
    <w:p w:rsidR="00D9740C" w:rsidRPr="00734382" w:rsidRDefault="00D9740C" w:rsidP="00D9740C">
      <w:pPr>
        <w:autoSpaceDE w:val="0"/>
        <w:autoSpaceDN w:val="0"/>
        <w:adjustRightInd w:val="0"/>
        <w:spacing w:after="120" w:line="240" w:lineRule="auto"/>
        <w:rPr>
          <w:rFonts w:cs="Lucida Console"/>
        </w:rPr>
      </w:pPr>
      <w:r w:rsidRPr="00734382">
        <w:rPr>
          <w:rFonts w:cs="Lucida Console"/>
        </w:rPr>
        <w:t>Sort the result by probability in descending order</w:t>
      </w:r>
      <w:r>
        <w:rPr>
          <w:rFonts w:cs="Lucida Console"/>
        </w:rPr>
        <w:t>.</w:t>
      </w:r>
    </w:p>
    <w:p w:rsidR="00D9740C" w:rsidRPr="00734382" w:rsidRDefault="00D9740C" w:rsidP="00D9740C">
      <w:pPr>
        <w:autoSpaceDE w:val="0"/>
        <w:autoSpaceDN w:val="0"/>
        <w:adjustRightInd w:val="0"/>
        <w:spacing w:after="0" w:line="240" w:lineRule="auto"/>
        <w:rPr>
          <w:rFonts w:cs="Lucida Console"/>
        </w:rPr>
      </w:pPr>
      <w:r w:rsidRPr="00314A13">
        <w:rPr>
          <w:rFonts w:cs="Lucida Console"/>
          <w:b/>
        </w:rPr>
        <w:t>-v</w:t>
      </w:r>
      <w:r>
        <w:rPr>
          <w:rFonts w:cs="Lucida Console"/>
        </w:rPr>
        <w:t xml:space="preserve"> </w:t>
      </w:r>
      <w:proofErr w:type="spellStart"/>
      <w:r w:rsidRPr="00314A13">
        <w:rPr>
          <w:rFonts w:cs="Lucida Console"/>
          <w:i/>
        </w:rPr>
        <w:t>int_number</w:t>
      </w:r>
      <w:proofErr w:type="spellEnd"/>
    </w:p>
    <w:p w:rsidR="00D9740C" w:rsidRPr="00734382" w:rsidRDefault="00D9740C" w:rsidP="00D9740C">
      <w:pPr>
        <w:autoSpaceDE w:val="0"/>
        <w:autoSpaceDN w:val="0"/>
        <w:adjustRightInd w:val="0"/>
        <w:spacing w:after="120" w:line="240" w:lineRule="auto"/>
        <w:rPr>
          <w:rFonts w:cs="Lucida Console"/>
        </w:rPr>
      </w:pPr>
      <w:proofErr w:type="gramStart"/>
      <w:r>
        <w:rPr>
          <w:rFonts w:cs="Lucida Console"/>
        </w:rPr>
        <w:t>V</w:t>
      </w:r>
      <w:r w:rsidRPr="00734382">
        <w:rPr>
          <w:rFonts w:cs="Lucida Console"/>
        </w:rPr>
        <w:t>erbosity level</w:t>
      </w:r>
      <w:r>
        <w:rPr>
          <w:rFonts w:cs="Lucida Console"/>
        </w:rPr>
        <w:t>.</w:t>
      </w:r>
      <w:proofErr w:type="gramEnd"/>
    </w:p>
    <w:p w:rsidR="00C55ADE" w:rsidRPr="00734382" w:rsidRDefault="00027B6D" w:rsidP="00C55ADE">
      <w:pPr>
        <w:autoSpaceDE w:val="0"/>
        <w:autoSpaceDN w:val="0"/>
        <w:adjustRightInd w:val="0"/>
        <w:spacing w:after="0" w:line="240" w:lineRule="auto"/>
        <w:rPr>
          <w:rFonts w:cs="Lucida Console"/>
        </w:rPr>
      </w:pPr>
      <w:r w:rsidRPr="00314A13">
        <w:rPr>
          <w:rFonts w:cs="Lucida Console"/>
          <w:b/>
        </w:rPr>
        <w:t>-</w:t>
      </w:r>
      <w:r w:rsidR="00314A13" w:rsidRPr="00314A13">
        <w:rPr>
          <w:rFonts w:cs="Lucida Console"/>
          <w:b/>
        </w:rPr>
        <w:t>V</w:t>
      </w:r>
      <w:r w:rsidR="005558CD">
        <w:rPr>
          <w:rFonts w:cs="Lucida Console"/>
        </w:rPr>
        <w:t xml:space="preserve"> </w:t>
      </w:r>
      <w:proofErr w:type="spellStart"/>
      <w:r w:rsidR="005558CD" w:rsidRPr="00314A13">
        <w:rPr>
          <w:rFonts w:cs="Lucida Console"/>
          <w:i/>
        </w:rPr>
        <w:t>real_number</w:t>
      </w:r>
      <w:proofErr w:type="spellEnd"/>
    </w:p>
    <w:p w:rsidR="00027B6D" w:rsidRPr="00734382" w:rsidRDefault="00855540" w:rsidP="00D9740C">
      <w:pPr>
        <w:autoSpaceDE w:val="0"/>
        <w:autoSpaceDN w:val="0"/>
        <w:adjustRightInd w:val="0"/>
        <w:spacing w:after="120" w:line="240" w:lineRule="auto"/>
        <w:rPr>
          <w:rFonts w:cs="Lucida Console"/>
        </w:rPr>
      </w:pPr>
      <w:r>
        <w:t>Vowel Frequency Confidence</w:t>
      </w:r>
      <w:r>
        <w:rPr>
          <w:rFonts w:cs="Lucida Console"/>
        </w:rPr>
        <w:t xml:space="preserve"> (see </w:t>
      </w:r>
      <w:r w:rsidR="00314A13">
        <w:rPr>
          <w:rFonts w:cs="Lucida Console"/>
        </w:rPr>
        <w:t>‘</w:t>
      </w:r>
      <w:r>
        <w:rPr>
          <w:rFonts w:cs="Lucida Console"/>
        </w:rPr>
        <w:t>Vowels Clustering</w:t>
      </w:r>
      <w:r w:rsidR="00314A13">
        <w:rPr>
          <w:rFonts w:cs="Lucida Console"/>
        </w:rPr>
        <w:t>’</w:t>
      </w:r>
      <w:r>
        <w:rPr>
          <w:rFonts w:cs="Lucida Console"/>
        </w:rPr>
        <w:t xml:space="preserve"> above).</w:t>
      </w:r>
    </w:p>
    <w:p w:rsidR="009B1F7E" w:rsidRPr="00314A13" w:rsidRDefault="00D8594E" w:rsidP="00D8594E">
      <w:pPr>
        <w:autoSpaceDE w:val="0"/>
        <w:autoSpaceDN w:val="0"/>
        <w:adjustRightInd w:val="0"/>
        <w:spacing w:after="0" w:line="240" w:lineRule="auto"/>
        <w:rPr>
          <w:rFonts w:cs="Lucida Console"/>
          <w:b/>
        </w:rPr>
      </w:pPr>
      <w:r w:rsidRPr="00314A13">
        <w:rPr>
          <w:rFonts w:cs="Lucida Console"/>
          <w:b/>
        </w:rPr>
        <w:t>-</w:t>
      </w:r>
      <w:r w:rsidR="00791562" w:rsidRPr="00314A13">
        <w:rPr>
          <w:rFonts w:cs="Lucida Console"/>
          <w:b/>
        </w:rPr>
        <w:t>%</w:t>
      </w:r>
    </w:p>
    <w:p w:rsidR="00237605" w:rsidRDefault="00D8594E" w:rsidP="00D9740C">
      <w:pPr>
        <w:autoSpaceDE w:val="0"/>
        <w:autoSpaceDN w:val="0"/>
        <w:adjustRightInd w:val="0"/>
        <w:spacing w:after="120" w:line="240" w:lineRule="auto"/>
        <w:rPr>
          <w:rFonts w:cs="Lucida Console"/>
        </w:rPr>
      </w:pPr>
      <w:r w:rsidRPr="00734382">
        <w:rPr>
          <w:rFonts w:cs="Lucida Console"/>
        </w:rPr>
        <w:t>Display probability</w:t>
      </w:r>
      <w:r w:rsidR="00791562">
        <w:rPr>
          <w:rFonts w:cs="Lucida Console"/>
        </w:rPr>
        <w:t xml:space="preserve"> score</w:t>
      </w:r>
      <w:r w:rsidRPr="00734382">
        <w:rPr>
          <w:rFonts w:cs="Lucida Console"/>
        </w:rPr>
        <w:t xml:space="preserve"> near every generated word</w:t>
      </w:r>
      <w:r w:rsidR="00791562">
        <w:rPr>
          <w:rFonts w:cs="Lucida Console"/>
        </w:rPr>
        <w:t>.</w:t>
      </w:r>
    </w:p>
    <w:p w:rsidR="00D9740C" w:rsidRPr="00D9740C" w:rsidRDefault="00D9740C" w:rsidP="00D9740C">
      <w:pPr>
        <w:autoSpaceDE w:val="0"/>
        <w:autoSpaceDN w:val="0"/>
        <w:adjustRightInd w:val="0"/>
        <w:spacing w:after="120" w:line="240" w:lineRule="auto"/>
        <w:rPr>
          <w:rFonts w:cs="Lucida Console"/>
        </w:rPr>
      </w:pPr>
    </w:p>
    <w:p w:rsidR="0080556C" w:rsidRPr="00734382" w:rsidRDefault="0080556C" w:rsidP="00BA43D6"/>
    <w:sectPr w:rsidR="0080556C" w:rsidRPr="00734382" w:rsidSect="00CB39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A91" w:rsidRDefault="00D11A91" w:rsidP="002708B5">
      <w:pPr>
        <w:spacing w:after="0" w:line="240" w:lineRule="auto"/>
      </w:pPr>
      <w:r>
        <w:separator/>
      </w:r>
    </w:p>
  </w:endnote>
  <w:endnote w:type="continuationSeparator" w:id="0">
    <w:p w:rsidR="00D11A91" w:rsidRDefault="00D11A91" w:rsidP="002708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ternateGothic2 BT">
    <w:altName w:val="Geneva"/>
    <w:panose1 w:val="020B0608020202050204"/>
    <w:charset w:val="00"/>
    <w:family w:val="swiss"/>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A91" w:rsidRDefault="00D11A91" w:rsidP="002708B5">
      <w:pPr>
        <w:spacing w:after="0" w:line="240" w:lineRule="auto"/>
      </w:pPr>
      <w:r>
        <w:separator/>
      </w:r>
    </w:p>
  </w:footnote>
  <w:footnote w:type="continuationSeparator" w:id="0">
    <w:p w:rsidR="00D11A91" w:rsidRDefault="00D11A91" w:rsidP="002708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DC6"/>
    <w:multiLevelType w:val="hybridMultilevel"/>
    <w:tmpl w:val="2B4456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B1629"/>
    <w:multiLevelType w:val="hybridMultilevel"/>
    <w:tmpl w:val="96FA93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37EAD"/>
    <w:multiLevelType w:val="hybridMultilevel"/>
    <w:tmpl w:val="6ECC0A1C"/>
    <w:lvl w:ilvl="0" w:tplc="1BA01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07052"/>
    <w:multiLevelType w:val="hybridMultilevel"/>
    <w:tmpl w:val="D5D6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1824FB"/>
    <w:multiLevelType w:val="hybridMultilevel"/>
    <w:tmpl w:val="CFDA8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931129"/>
    <w:multiLevelType w:val="hybridMultilevel"/>
    <w:tmpl w:val="F6526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3474BC"/>
    <w:multiLevelType w:val="hybridMultilevel"/>
    <w:tmpl w:val="5F72F7A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910828"/>
    <w:multiLevelType w:val="hybridMultilevel"/>
    <w:tmpl w:val="2DAC93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90EED"/>
    <w:multiLevelType w:val="hybridMultilevel"/>
    <w:tmpl w:val="ABF0BF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C0DD9"/>
    <w:multiLevelType w:val="hybridMultilevel"/>
    <w:tmpl w:val="EFA07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C6101A"/>
    <w:multiLevelType w:val="hybridMultilevel"/>
    <w:tmpl w:val="D9F8B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F7F21"/>
    <w:multiLevelType w:val="hybridMultilevel"/>
    <w:tmpl w:val="274E37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8AF375F"/>
    <w:multiLevelType w:val="hybridMultilevel"/>
    <w:tmpl w:val="CC1A96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12352C"/>
    <w:multiLevelType w:val="hybridMultilevel"/>
    <w:tmpl w:val="ACCE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E77B9D"/>
    <w:multiLevelType w:val="hybridMultilevel"/>
    <w:tmpl w:val="04AA7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0D73C0"/>
    <w:multiLevelType w:val="hybridMultilevel"/>
    <w:tmpl w:val="7D268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F43BB9"/>
    <w:multiLevelType w:val="hybridMultilevel"/>
    <w:tmpl w:val="E1FAD8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27173"/>
    <w:multiLevelType w:val="hybridMultilevel"/>
    <w:tmpl w:val="3192F8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6C617CE"/>
    <w:multiLevelType w:val="hybridMultilevel"/>
    <w:tmpl w:val="D3F048EA"/>
    <w:lvl w:ilvl="0" w:tplc="46BAC868">
      <w:start w:val="5"/>
      <w:numFmt w:val="bullet"/>
      <w:lvlText w:val="-"/>
      <w:lvlJc w:val="left"/>
      <w:pPr>
        <w:ind w:left="720" w:hanging="360"/>
      </w:pPr>
      <w:rPr>
        <w:rFonts w:ascii="Lucida Console" w:eastAsiaTheme="minorHAnsi" w:hAnsi="Lucida Console" w:cs="Lucida Cons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1133EE"/>
    <w:multiLevelType w:val="hybridMultilevel"/>
    <w:tmpl w:val="DDCC6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952946"/>
    <w:multiLevelType w:val="hybridMultilevel"/>
    <w:tmpl w:val="53A2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BB3870"/>
    <w:multiLevelType w:val="hybridMultilevel"/>
    <w:tmpl w:val="D4C42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6BD7964"/>
    <w:multiLevelType w:val="hybridMultilevel"/>
    <w:tmpl w:val="2312EF48"/>
    <w:lvl w:ilvl="0" w:tplc="6A060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316A03"/>
    <w:multiLevelType w:val="hybridMultilevel"/>
    <w:tmpl w:val="7F928C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8"/>
  </w:num>
  <w:num w:numId="3">
    <w:abstractNumId w:val="3"/>
  </w:num>
  <w:num w:numId="4">
    <w:abstractNumId w:val="9"/>
  </w:num>
  <w:num w:numId="5">
    <w:abstractNumId w:val="13"/>
  </w:num>
  <w:num w:numId="6">
    <w:abstractNumId w:val="22"/>
  </w:num>
  <w:num w:numId="7">
    <w:abstractNumId w:val="5"/>
  </w:num>
  <w:num w:numId="8">
    <w:abstractNumId w:val="14"/>
  </w:num>
  <w:num w:numId="9">
    <w:abstractNumId w:val="4"/>
  </w:num>
  <w:num w:numId="10">
    <w:abstractNumId w:val="2"/>
  </w:num>
  <w:num w:numId="11">
    <w:abstractNumId w:val="20"/>
  </w:num>
  <w:num w:numId="12">
    <w:abstractNumId w:val="17"/>
  </w:num>
  <w:num w:numId="13">
    <w:abstractNumId w:val="12"/>
  </w:num>
  <w:num w:numId="14">
    <w:abstractNumId w:val="21"/>
  </w:num>
  <w:num w:numId="15">
    <w:abstractNumId w:val="6"/>
  </w:num>
  <w:num w:numId="16">
    <w:abstractNumId w:val="0"/>
  </w:num>
  <w:num w:numId="17">
    <w:abstractNumId w:val="16"/>
  </w:num>
  <w:num w:numId="18">
    <w:abstractNumId w:val="19"/>
  </w:num>
  <w:num w:numId="19">
    <w:abstractNumId w:val="1"/>
  </w:num>
  <w:num w:numId="20">
    <w:abstractNumId w:val="8"/>
  </w:num>
  <w:num w:numId="21">
    <w:abstractNumId w:val="23"/>
  </w:num>
  <w:num w:numId="22">
    <w:abstractNumId w:val="7"/>
  </w:num>
  <w:num w:numId="23">
    <w:abstractNumId w:val="10"/>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oNotTrackMoves/>
  <w:defaultTabStop w:val="720"/>
  <w:characterSpacingControl w:val="doNotCompress"/>
  <w:footnotePr>
    <w:footnote w:id="-1"/>
    <w:footnote w:id="0"/>
  </w:footnotePr>
  <w:endnotePr>
    <w:endnote w:id="-1"/>
    <w:endnote w:id="0"/>
  </w:endnotePr>
  <w:compat/>
  <w:rsids>
    <w:rsidRoot w:val="00C506FB"/>
    <w:rsid w:val="00004ECC"/>
    <w:rsid w:val="00027B6D"/>
    <w:rsid w:val="00027E58"/>
    <w:rsid w:val="0003317A"/>
    <w:rsid w:val="000356D3"/>
    <w:rsid w:val="000509DA"/>
    <w:rsid w:val="00053A1F"/>
    <w:rsid w:val="00054D6F"/>
    <w:rsid w:val="000908A6"/>
    <w:rsid w:val="000C6ABE"/>
    <w:rsid w:val="000D7CF8"/>
    <w:rsid w:val="00107EAC"/>
    <w:rsid w:val="0011789A"/>
    <w:rsid w:val="00126648"/>
    <w:rsid w:val="00156CB9"/>
    <w:rsid w:val="0017268D"/>
    <w:rsid w:val="001761C7"/>
    <w:rsid w:val="001768F3"/>
    <w:rsid w:val="001864CC"/>
    <w:rsid w:val="001C6E92"/>
    <w:rsid w:val="001D27AB"/>
    <w:rsid w:val="002205F0"/>
    <w:rsid w:val="00222660"/>
    <w:rsid w:val="002278B8"/>
    <w:rsid w:val="00233D73"/>
    <w:rsid w:val="00237605"/>
    <w:rsid w:val="00240AAB"/>
    <w:rsid w:val="00241E73"/>
    <w:rsid w:val="002708B5"/>
    <w:rsid w:val="00276BF3"/>
    <w:rsid w:val="0029752A"/>
    <w:rsid w:val="002B33C2"/>
    <w:rsid w:val="002D0ECD"/>
    <w:rsid w:val="002D632E"/>
    <w:rsid w:val="00305C1B"/>
    <w:rsid w:val="00314A13"/>
    <w:rsid w:val="00315AF6"/>
    <w:rsid w:val="00331CEA"/>
    <w:rsid w:val="00347D4B"/>
    <w:rsid w:val="00360CB3"/>
    <w:rsid w:val="00361AA6"/>
    <w:rsid w:val="0036607D"/>
    <w:rsid w:val="00377542"/>
    <w:rsid w:val="00392049"/>
    <w:rsid w:val="003A48EA"/>
    <w:rsid w:val="003B0B0B"/>
    <w:rsid w:val="003B4632"/>
    <w:rsid w:val="003B61FA"/>
    <w:rsid w:val="003C0F76"/>
    <w:rsid w:val="003F610A"/>
    <w:rsid w:val="00406431"/>
    <w:rsid w:val="00414729"/>
    <w:rsid w:val="0042038F"/>
    <w:rsid w:val="0043666E"/>
    <w:rsid w:val="0044682B"/>
    <w:rsid w:val="00451594"/>
    <w:rsid w:val="00480225"/>
    <w:rsid w:val="00483D8E"/>
    <w:rsid w:val="004927FD"/>
    <w:rsid w:val="00494C41"/>
    <w:rsid w:val="004A1B3A"/>
    <w:rsid w:val="004B2887"/>
    <w:rsid w:val="004C3E0C"/>
    <w:rsid w:val="004C7F11"/>
    <w:rsid w:val="004D00C0"/>
    <w:rsid w:val="00502DC8"/>
    <w:rsid w:val="005045E6"/>
    <w:rsid w:val="0051419A"/>
    <w:rsid w:val="00515A4D"/>
    <w:rsid w:val="005558CD"/>
    <w:rsid w:val="0056596A"/>
    <w:rsid w:val="005866F9"/>
    <w:rsid w:val="00586ECA"/>
    <w:rsid w:val="00596846"/>
    <w:rsid w:val="00597857"/>
    <w:rsid w:val="005B5B34"/>
    <w:rsid w:val="005C306C"/>
    <w:rsid w:val="005D0012"/>
    <w:rsid w:val="005D6806"/>
    <w:rsid w:val="005E7589"/>
    <w:rsid w:val="00605339"/>
    <w:rsid w:val="00611DAA"/>
    <w:rsid w:val="00612B60"/>
    <w:rsid w:val="006242F0"/>
    <w:rsid w:val="0064512D"/>
    <w:rsid w:val="00673B2A"/>
    <w:rsid w:val="00677FFE"/>
    <w:rsid w:val="00692216"/>
    <w:rsid w:val="00694D47"/>
    <w:rsid w:val="006A72B0"/>
    <w:rsid w:val="007048E2"/>
    <w:rsid w:val="00724CD6"/>
    <w:rsid w:val="00734382"/>
    <w:rsid w:val="00737141"/>
    <w:rsid w:val="00752C83"/>
    <w:rsid w:val="007604E3"/>
    <w:rsid w:val="007744F0"/>
    <w:rsid w:val="00784C9D"/>
    <w:rsid w:val="00786325"/>
    <w:rsid w:val="00791562"/>
    <w:rsid w:val="00794D4B"/>
    <w:rsid w:val="007B0D35"/>
    <w:rsid w:val="007B63AF"/>
    <w:rsid w:val="007C6922"/>
    <w:rsid w:val="007D5658"/>
    <w:rsid w:val="007D773B"/>
    <w:rsid w:val="007E4B8B"/>
    <w:rsid w:val="007F79E2"/>
    <w:rsid w:val="0080556C"/>
    <w:rsid w:val="0081014E"/>
    <w:rsid w:val="00816DC1"/>
    <w:rsid w:val="008364E5"/>
    <w:rsid w:val="00855540"/>
    <w:rsid w:val="00855F45"/>
    <w:rsid w:val="008606A2"/>
    <w:rsid w:val="008A193F"/>
    <w:rsid w:val="008D15AE"/>
    <w:rsid w:val="0090145C"/>
    <w:rsid w:val="00910B85"/>
    <w:rsid w:val="009161C6"/>
    <w:rsid w:val="009214AE"/>
    <w:rsid w:val="00932FC5"/>
    <w:rsid w:val="00951551"/>
    <w:rsid w:val="0096706A"/>
    <w:rsid w:val="00987031"/>
    <w:rsid w:val="009A2263"/>
    <w:rsid w:val="009B1F7E"/>
    <w:rsid w:val="009C2442"/>
    <w:rsid w:val="009C3FE9"/>
    <w:rsid w:val="00A1012D"/>
    <w:rsid w:val="00A106B4"/>
    <w:rsid w:val="00A11CA1"/>
    <w:rsid w:val="00A20905"/>
    <w:rsid w:val="00A56BB4"/>
    <w:rsid w:val="00A838BB"/>
    <w:rsid w:val="00A8712E"/>
    <w:rsid w:val="00A943D8"/>
    <w:rsid w:val="00AC6CA4"/>
    <w:rsid w:val="00AF45B4"/>
    <w:rsid w:val="00B25E2C"/>
    <w:rsid w:val="00B72993"/>
    <w:rsid w:val="00B76229"/>
    <w:rsid w:val="00B82268"/>
    <w:rsid w:val="00BA43D6"/>
    <w:rsid w:val="00BB2B5A"/>
    <w:rsid w:val="00BB303E"/>
    <w:rsid w:val="00BD132F"/>
    <w:rsid w:val="00BF1F7C"/>
    <w:rsid w:val="00C141CF"/>
    <w:rsid w:val="00C335E1"/>
    <w:rsid w:val="00C506FB"/>
    <w:rsid w:val="00C55ADE"/>
    <w:rsid w:val="00C626F1"/>
    <w:rsid w:val="00C71EE8"/>
    <w:rsid w:val="00C82317"/>
    <w:rsid w:val="00C91C1E"/>
    <w:rsid w:val="00CA03B0"/>
    <w:rsid w:val="00CB081E"/>
    <w:rsid w:val="00CB2368"/>
    <w:rsid w:val="00CB2659"/>
    <w:rsid w:val="00CB3977"/>
    <w:rsid w:val="00CC7178"/>
    <w:rsid w:val="00CD7D97"/>
    <w:rsid w:val="00CE0B8F"/>
    <w:rsid w:val="00D062D4"/>
    <w:rsid w:val="00D11A91"/>
    <w:rsid w:val="00D8594E"/>
    <w:rsid w:val="00D8642C"/>
    <w:rsid w:val="00D9740C"/>
    <w:rsid w:val="00DC3F78"/>
    <w:rsid w:val="00DE1063"/>
    <w:rsid w:val="00DF385C"/>
    <w:rsid w:val="00DF4882"/>
    <w:rsid w:val="00E1693A"/>
    <w:rsid w:val="00E17EA7"/>
    <w:rsid w:val="00E601C7"/>
    <w:rsid w:val="00E63DDB"/>
    <w:rsid w:val="00E658D8"/>
    <w:rsid w:val="00E670AE"/>
    <w:rsid w:val="00E72343"/>
    <w:rsid w:val="00E82E27"/>
    <w:rsid w:val="00EA78B1"/>
    <w:rsid w:val="00EB7141"/>
    <w:rsid w:val="00EC0C43"/>
    <w:rsid w:val="00F27E38"/>
    <w:rsid w:val="00F41323"/>
    <w:rsid w:val="00F754E8"/>
    <w:rsid w:val="00F801BD"/>
    <w:rsid w:val="00F83332"/>
    <w:rsid w:val="00F92256"/>
    <w:rsid w:val="00FB34E7"/>
    <w:rsid w:val="00FC19C7"/>
    <w:rsid w:val="00FD1983"/>
    <w:rsid w:val="00FD30D5"/>
    <w:rsid w:val="00FE1CD8"/>
    <w:rsid w:val="00FF4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977"/>
  </w:style>
  <w:style w:type="paragraph" w:styleId="1">
    <w:name w:val="heading 1"/>
    <w:basedOn w:val="a"/>
    <w:next w:val="a"/>
    <w:link w:val="10"/>
    <w:uiPriority w:val="9"/>
    <w:qFormat/>
    <w:rsid w:val="00704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048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866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3D6"/>
    <w:pPr>
      <w:ind w:left="720"/>
      <w:contextualSpacing/>
    </w:pPr>
  </w:style>
  <w:style w:type="paragraph" w:styleId="a4">
    <w:name w:val="Balloon Text"/>
    <w:basedOn w:val="a"/>
    <w:link w:val="a5"/>
    <w:uiPriority w:val="99"/>
    <w:semiHidden/>
    <w:unhideWhenUsed/>
    <w:rsid w:val="00611DA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11DAA"/>
    <w:rPr>
      <w:rFonts w:ascii="Tahoma" w:hAnsi="Tahoma" w:cs="Tahoma"/>
      <w:sz w:val="16"/>
      <w:szCs w:val="16"/>
    </w:rPr>
  </w:style>
  <w:style w:type="character" w:styleId="a6">
    <w:name w:val="Placeholder Text"/>
    <w:basedOn w:val="a0"/>
    <w:uiPriority w:val="99"/>
    <w:semiHidden/>
    <w:rsid w:val="002B33C2"/>
    <w:rPr>
      <w:color w:val="808080"/>
    </w:rPr>
  </w:style>
  <w:style w:type="character" w:styleId="a7">
    <w:name w:val="Hyperlink"/>
    <w:basedOn w:val="a0"/>
    <w:uiPriority w:val="99"/>
    <w:unhideWhenUsed/>
    <w:rsid w:val="004C3E0C"/>
    <w:rPr>
      <w:color w:val="0000FF" w:themeColor="hyperlink"/>
      <w:u w:val="single"/>
    </w:rPr>
  </w:style>
  <w:style w:type="character" w:styleId="a8">
    <w:name w:val="FollowedHyperlink"/>
    <w:basedOn w:val="a0"/>
    <w:uiPriority w:val="99"/>
    <w:semiHidden/>
    <w:unhideWhenUsed/>
    <w:rsid w:val="004C3E0C"/>
    <w:rPr>
      <w:color w:val="800080" w:themeColor="followedHyperlink"/>
      <w:u w:val="single"/>
    </w:rPr>
  </w:style>
  <w:style w:type="character" w:customStyle="1" w:styleId="b-translationtext">
    <w:name w:val="b-translation__text"/>
    <w:basedOn w:val="a0"/>
    <w:rsid w:val="00CB2659"/>
  </w:style>
  <w:style w:type="paragraph" w:styleId="a9">
    <w:name w:val="header"/>
    <w:basedOn w:val="a"/>
    <w:link w:val="aa"/>
    <w:uiPriority w:val="99"/>
    <w:semiHidden/>
    <w:unhideWhenUsed/>
    <w:rsid w:val="002708B5"/>
    <w:pPr>
      <w:tabs>
        <w:tab w:val="center" w:pos="4680"/>
        <w:tab w:val="right" w:pos="9360"/>
      </w:tabs>
      <w:spacing w:after="0" w:line="240" w:lineRule="auto"/>
    </w:pPr>
  </w:style>
  <w:style w:type="character" w:customStyle="1" w:styleId="aa">
    <w:name w:val="Верхний колонтитул Знак"/>
    <w:basedOn w:val="a0"/>
    <w:link w:val="a9"/>
    <w:uiPriority w:val="99"/>
    <w:semiHidden/>
    <w:rsid w:val="002708B5"/>
  </w:style>
  <w:style w:type="paragraph" w:styleId="ab">
    <w:name w:val="footer"/>
    <w:basedOn w:val="a"/>
    <w:link w:val="ac"/>
    <w:uiPriority w:val="99"/>
    <w:semiHidden/>
    <w:unhideWhenUsed/>
    <w:rsid w:val="002708B5"/>
    <w:pPr>
      <w:tabs>
        <w:tab w:val="center" w:pos="4680"/>
        <w:tab w:val="right" w:pos="9360"/>
      </w:tabs>
      <w:spacing w:after="0" w:line="240" w:lineRule="auto"/>
    </w:pPr>
  </w:style>
  <w:style w:type="character" w:customStyle="1" w:styleId="ac">
    <w:name w:val="Нижний колонтитул Знак"/>
    <w:basedOn w:val="a0"/>
    <w:link w:val="ab"/>
    <w:uiPriority w:val="99"/>
    <w:semiHidden/>
    <w:rsid w:val="002708B5"/>
  </w:style>
  <w:style w:type="character" w:customStyle="1" w:styleId="10">
    <w:name w:val="Заголовок 1 Знак"/>
    <w:basedOn w:val="a0"/>
    <w:link w:val="1"/>
    <w:uiPriority w:val="9"/>
    <w:rsid w:val="007048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048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866F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59611569">
      <w:bodyDiv w:val="1"/>
      <w:marLeft w:val="0"/>
      <w:marRight w:val="0"/>
      <w:marTop w:val="0"/>
      <w:marBottom w:val="0"/>
      <w:divBdr>
        <w:top w:val="none" w:sz="0" w:space="0" w:color="auto"/>
        <w:left w:val="none" w:sz="0" w:space="0" w:color="auto"/>
        <w:bottom w:val="none" w:sz="0" w:space="0" w:color="auto"/>
        <w:right w:val="none" w:sz="0" w:space="0" w:color="auto"/>
      </w:divBdr>
      <w:divsChild>
        <w:div w:id="595603653">
          <w:marLeft w:val="0"/>
          <w:marRight w:val="0"/>
          <w:marTop w:val="0"/>
          <w:marBottom w:val="0"/>
          <w:divBdr>
            <w:top w:val="single" w:sz="36" w:space="0" w:color="CCCCCC"/>
            <w:left w:val="single" w:sz="36" w:space="0" w:color="CCCCCC"/>
            <w:bottom w:val="single" w:sz="36" w:space="0" w:color="CCCCCC"/>
            <w:right w:val="single" w:sz="36" w:space="0" w:color="CCCCCC"/>
          </w:divBdr>
        </w:div>
      </w:divsChild>
    </w:div>
    <w:div w:id="518279054">
      <w:bodyDiv w:val="1"/>
      <w:marLeft w:val="0"/>
      <w:marRight w:val="0"/>
      <w:marTop w:val="0"/>
      <w:marBottom w:val="0"/>
      <w:divBdr>
        <w:top w:val="none" w:sz="0" w:space="0" w:color="auto"/>
        <w:left w:val="none" w:sz="0" w:space="0" w:color="auto"/>
        <w:bottom w:val="none" w:sz="0" w:space="0" w:color="auto"/>
        <w:right w:val="none" w:sz="0" w:space="0" w:color="auto"/>
      </w:divBdr>
      <w:divsChild>
        <w:div w:id="1703483157">
          <w:marLeft w:val="0"/>
          <w:marRight w:val="0"/>
          <w:marTop w:val="0"/>
          <w:marBottom w:val="0"/>
          <w:divBdr>
            <w:top w:val="single" w:sz="24" w:space="0" w:color="CCCCCC"/>
            <w:left w:val="single" w:sz="24" w:space="0" w:color="CCCCCC"/>
            <w:bottom w:val="single" w:sz="24" w:space="0" w:color="CCCCCC"/>
            <w:right w:val="single" w:sz="24" w:space="0" w:color="CCCCCC"/>
          </w:divBdr>
        </w:div>
      </w:divsChild>
    </w:div>
    <w:div w:id="983237272">
      <w:bodyDiv w:val="1"/>
      <w:marLeft w:val="0"/>
      <w:marRight w:val="0"/>
      <w:marTop w:val="0"/>
      <w:marBottom w:val="0"/>
      <w:divBdr>
        <w:top w:val="none" w:sz="0" w:space="0" w:color="auto"/>
        <w:left w:val="none" w:sz="0" w:space="0" w:color="auto"/>
        <w:bottom w:val="none" w:sz="0" w:space="0" w:color="auto"/>
        <w:right w:val="none" w:sz="0" w:space="0" w:color="auto"/>
      </w:divBdr>
      <w:divsChild>
        <w:div w:id="592513243">
          <w:marLeft w:val="0"/>
          <w:marRight w:val="0"/>
          <w:marTop w:val="0"/>
          <w:marBottom w:val="0"/>
          <w:divBdr>
            <w:top w:val="single" w:sz="24" w:space="0" w:color="CCCCCC"/>
            <w:left w:val="single" w:sz="24" w:space="0" w:color="CCCCCC"/>
            <w:bottom w:val="single" w:sz="24" w:space="0" w:color="CCCCCC"/>
            <w:right w:val="single" w:sz="24" w:space="0" w:color="CCCCCC"/>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gexus.com/wordgen/wg.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adisec.org.au/wordgen/wg.php" TargetMode="External"/><Relationship Id="rId5" Type="http://schemas.openxmlformats.org/officeDocument/2006/relationships/webSettings" Target="webSettings.xml"/><Relationship Id="rId10" Type="http://schemas.openxmlformats.org/officeDocument/2006/relationships/hyperlink" Target="http://github.com/andreas-softwareengineer-pro/word-generator" TargetMode="External"/><Relationship Id="rId4" Type="http://schemas.openxmlformats.org/officeDocument/2006/relationships/settings" Target="settings.xml"/><Relationship Id="rId9" Type="http://schemas.openxmlformats.org/officeDocument/2006/relationships/package" Target="embeddings/______Microsoft_Office_PowerPoint1.sldx"/><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3BC6917-ECC4-4006-A45E-CE3B6092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2312</Words>
  <Characters>13183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dc:creator>
  <cp:lastModifiedBy>andreas</cp:lastModifiedBy>
  <cp:revision>8</cp:revision>
  <cp:lastPrinted>2015-10-05T10:54:00Z</cp:lastPrinted>
  <dcterms:created xsi:type="dcterms:W3CDTF">2015-10-05T04:01:00Z</dcterms:created>
  <dcterms:modified xsi:type="dcterms:W3CDTF">2015-10-05T11:19:00Z</dcterms:modified>
</cp:coreProperties>
</file>